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commentRangeStart w:id="1"/>
      <w:commentRangeStart w:id="2"/>
      <w:r>
        <w:rPr>
          <w:b/>
          <w:sz w:val="36"/>
          <w:szCs w:val="36"/>
        </w:rPr>
        <w:lastRenderedPageBreak/>
        <w:t>Table of Contents</w:t>
      </w:r>
      <w:commentRangeEnd w:id="1"/>
      <w:r w:rsidR="006C1BC7">
        <w:rPr>
          <w:rStyle w:val="CommentReference"/>
        </w:rPr>
        <w:commentReference w:id="1"/>
      </w:r>
      <w:commentRangeEnd w:id="2"/>
      <w:r w:rsidR="00123394">
        <w:rPr>
          <w:rStyle w:val="CommentReference"/>
        </w:rPr>
        <w:commentReference w:id="2"/>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721179">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3" w:author="Student" w:date="2016-06-22T10:35:00Z">
          <w:pPr>
            <w:pStyle w:val="TOC2"/>
            <w:tabs>
              <w:tab w:val="left" w:pos="660"/>
              <w:tab w:val="right" w:leader="dot" w:pos="9350"/>
            </w:tabs>
          </w:pPr>
        </w:pPrChange>
      </w:pPr>
      <w:r>
        <w:fldChar w:fldCharType="begin"/>
      </w:r>
      <w:r>
        <w:instrText xml:space="preserve"> HYPERLINK \l "_Toc453890334" </w:instrText>
      </w:r>
      <w:r>
        <w:fldChar w:fldCharType="separate"/>
      </w:r>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r>
        <w:rPr>
          <w:noProof/>
        </w:rPr>
        <w:fldChar w:fldCharType="end"/>
      </w:r>
    </w:p>
    <w:p w14:paraId="096DB99A" w14:textId="1B19A87A"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1D2C9B60"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721179">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4"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72117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72117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72117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72117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72117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721179">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9D198DB"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6" w:history="1">
        <w:r w:rsidR="00D44AB3" w:rsidRPr="004B5452">
          <w:rPr>
            <w:rStyle w:val="Hyperlink"/>
            <w:noProof/>
          </w:rPr>
          <w:t>3.6.5</w:t>
        </w:r>
        <w:r w:rsidR="00D44AB3">
          <w:rPr>
            <w:rFonts w:asciiTheme="minorHAnsi" w:eastAsiaTheme="minorEastAsia" w:hAnsiTheme="minorHAnsi" w:cstheme="minorBidi"/>
            <w:noProof/>
            <w:color w:val="auto"/>
            <w:sz w:val="22"/>
            <w:szCs w:val="22"/>
          </w:rPr>
          <w:tab/>
        </w:r>
        <w:r w:rsidR="00D44AB3" w:rsidRPr="004B5452">
          <w:rPr>
            <w:rStyle w:val="Hyperlink"/>
            <w:noProof/>
          </w:rPr>
          <w:t>Stimulus</w:t>
        </w:r>
        <w:r w:rsidR="00D44AB3">
          <w:rPr>
            <w:noProof/>
            <w:webHidden/>
          </w:rPr>
          <w:tab/>
        </w:r>
        <w:r w:rsidR="00D44AB3">
          <w:rPr>
            <w:noProof/>
            <w:webHidden/>
          </w:rPr>
          <w:fldChar w:fldCharType="begin"/>
        </w:r>
        <w:r w:rsidR="00D44AB3">
          <w:rPr>
            <w:noProof/>
            <w:webHidden/>
          </w:rPr>
          <w:instrText xml:space="preserve"> PAGEREF _Toc453890356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50E4663E" w14:textId="03073751"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7" w:history="1">
        <w:r w:rsidR="00D44AB3" w:rsidRPr="004B5452">
          <w:rPr>
            <w:rStyle w:val="Hyperlink"/>
            <w:noProof/>
          </w:rPr>
          <w:t>3.6.6</w:t>
        </w:r>
        <w:r w:rsidR="00D44AB3">
          <w:rPr>
            <w:rFonts w:asciiTheme="minorHAnsi" w:eastAsiaTheme="minorEastAsia" w:hAnsiTheme="minorHAnsi" w:cstheme="minorBidi"/>
            <w:noProof/>
            <w:color w:val="auto"/>
            <w:sz w:val="22"/>
            <w:szCs w:val="22"/>
          </w:rPr>
          <w:tab/>
        </w:r>
        <w:r w:rsidR="00D44AB3" w:rsidRPr="004B5452">
          <w:rPr>
            <w:rStyle w:val="Hyperlink"/>
            <w:noProof/>
          </w:rPr>
          <w:t>Response</w:t>
        </w:r>
        <w:r w:rsidR="00D44AB3">
          <w:rPr>
            <w:noProof/>
            <w:webHidden/>
          </w:rPr>
          <w:tab/>
        </w:r>
        <w:r w:rsidR="00D44AB3">
          <w:rPr>
            <w:noProof/>
            <w:webHidden/>
          </w:rPr>
          <w:fldChar w:fldCharType="begin"/>
        </w:r>
        <w:r w:rsidR="00D44AB3">
          <w:rPr>
            <w:noProof/>
            <w:webHidden/>
          </w:rPr>
          <w:instrText xml:space="preserve"> PAGEREF _Toc453890357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653348D7" w14:textId="3D8E175B" w:rsidR="00D44AB3" w:rsidRDefault="00721179">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8" w:history="1">
        <w:r w:rsidR="00D44AB3" w:rsidRPr="004B5452">
          <w:rPr>
            <w:rStyle w:val="Hyperlink"/>
            <w:noProof/>
          </w:rPr>
          <w:t>3.6.7</w:t>
        </w:r>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B7E44A8" w14:textId="5C017573"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5" w:author="Student" w:date="2016-06-22T10:36:00Z">
          <w:pPr>
            <w:pStyle w:val="TOC2"/>
            <w:tabs>
              <w:tab w:val="left" w:pos="660"/>
              <w:tab w:val="right" w:leader="dot" w:pos="9350"/>
            </w:tabs>
          </w:pPr>
        </w:pPrChange>
      </w:pPr>
      <w:r>
        <w:fldChar w:fldCharType="begin"/>
      </w:r>
      <w:r>
        <w:instrText xml:space="preserve"> HYPERLINK \l "_Toc453890359" </w:instrText>
      </w:r>
      <w:r>
        <w:fldChar w:fldCharType="separate"/>
      </w:r>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r>
        <w:rPr>
          <w:noProof/>
        </w:rPr>
        <w:fldChar w:fldCharType="end"/>
      </w:r>
    </w:p>
    <w:p w14:paraId="7A6DC14E" w14:textId="1220A6B5" w:rsidR="006D71B3" w:rsidRDefault="009530C9" w:rsidP="006D71B3">
      <w:pPr>
        <w:spacing w:before="240" w:after="720"/>
      </w:pPr>
      <w:r>
        <w:fldChar w:fldCharType="end"/>
      </w:r>
      <w:bookmarkStart w:id="6" w:name="h.30j0zll" w:colFirst="0" w:colLast="0"/>
      <w:bookmarkStart w:id="7" w:name="h.1fob9te" w:colFirst="0" w:colLast="0"/>
      <w:bookmarkEnd w:id="6"/>
      <w:bookmarkEnd w:id="7"/>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547E48" w14:paraId="674B4D9B" w14:textId="77777777">
        <w:trPr>
          <w:ins w:id="8" w:author="Omid Ghiyasian" w:date="2016-06-25T20:38:00Z"/>
        </w:trPr>
        <w:tc>
          <w:tcPr>
            <w:tcW w:w="2160" w:type="dxa"/>
            <w:tcBorders>
              <w:top w:val="single" w:sz="12" w:space="0" w:color="000000"/>
              <w:bottom w:val="single" w:sz="12" w:space="0" w:color="000000"/>
            </w:tcBorders>
          </w:tcPr>
          <w:p w14:paraId="1CCFDE08" w14:textId="6C300D07" w:rsidR="00547E48" w:rsidRPr="00547E48" w:rsidRDefault="00547E48">
            <w:pPr>
              <w:spacing w:before="40" w:after="40"/>
              <w:rPr>
                <w:ins w:id="9" w:author="Omid Ghiyasian" w:date="2016-06-25T20:38:00Z"/>
                <w:rPrChange w:id="10" w:author="Omid Ghiyasian" w:date="2016-06-25T20:38:00Z">
                  <w:rPr>
                    <w:ins w:id="11" w:author="Omid Ghiyasian" w:date="2016-06-25T20:38:00Z"/>
                    <w:b/>
                  </w:rPr>
                </w:rPrChange>
              </w:rPr>
            </w:pPr>
            <w:ins w:id="12" w:author="Omid Ghiyasian" w:date="2016-06-25T20:38:00Z">
              <w:r>
                <w:t>Omid Ghiyasian</w:t>
              </w:r>
            </w:ins>
          </w:p>
        </w:tc>
        <w:tc>
          <w:tcPr>
            <w:tcW w:w="1170" w:type="dxa"/>
            <w:tcBorders>
              <w:top w:val="single" w:sz="12" w:space="0" w:color="000000"/>
              <w:bottom w:val="single" w:sz="12" w:space="0" w:color="000000"/>
            </w:tcBorders>
          </w:tcPr>
          <w:p w14:paraId="6D8599B7" w14:textId="63886CE7" w:rsidR="00547E48" w:rsidRPr="00547E48" w:rsidRDefault="00547E48">
            <w:pPr>
              <w:spacing w:before="40" w:after="40"/>
              <w:rPr>
                <w:ins w:id="13" w:author="Omid Ghiyasian" w:date="2016-06-25T20:38:00Z"/>
                <w:rPrChange w:id="14" w:author="Omid Ghiyasian" w:date="2016-06-25T20:39:00Z">
                  <w:rPr>
                    <w:ins w:id="15" w:author="Omid Ghiyasian" w:date="2016-06-25T20:38:00Z"/>
                    <w:b/>
                  </w:rPr>
                </w:rPrChange>
              </w:rPr>
            </w:pPr>
            <w:ins w:id="16" w:author="Omid Ghiyasian" w:date="2016-06-25T20:38:00Z">
              <w:r w:rsidRPr="00547E48">
                <w:rPr>
                  <w:rPrChange w:id="17" w:author="Omid Ghiyasian" w:date="2016-06-25T20:39:00Z">
                    <w:rPr>
                      <w:b/>
                    </w:rPr>
                  </w:rPrChange>
                </w:rPr>
                <w:t>25/06/16</w:t>
              </w:r>
            </w:ins>
          </w:p>
        </w:tc>
        <w:tc>
          <w:tcPr>
            <w:tcW w:w="4954" w:type="dxa"/>
            <w:tcBorders>
              <w:top w:val="single" w:sz="12" w:space="0" w:color="000000"/>
              <w:bottom w:val="single" w:sz="12" w:space="0" w:color="000000"/>
            </w:tcBorders>
          </w:tcPr>
          <w:p w14:paraId="39670641" w14:textId="1A69BDC3" w:rsidR="00547E48" w:rsidRPr="00547E48" w:rsidRDefault="00547E48">
            <w:pPr>
              <w:spacing w:before="40" w:after="40"/>
              <w:rPr>
                <w:ins w:id="18" w:author="Omid Ghiyasian" w:date="2016-06-25T20:38:00Z"/>
                <w:rPrChange w:id="19" w:author="Omid Ghiyasian" w:date="2016-06-25T20:38:00Z">
                  <w:rPr>
                    <w:ins w:id="20" w:author="Omid Ghiyasian" w:date="2016-06-25T20:38:00Z"/>
                    <w:b/>
                  </w:rPr>
                </w:rPrChange>
              </w:rPr>
            </w:pPr>
            <w:ins w:id="21" w:author="Omid Ghiyasian" w:date="2016-06-25T20:38:00Z">
              <w:r>
                <w:t>SQA and Analysis Feedback</w:t>
              </w:r>
            </w:ins>
          </w:p>
        </w:tc>
        <w:tc>
          <w:tcPr>
            <w:tcW w:w="1584" w:type="dxa"/>
            <w:tcBorders>
              <w:top w:val="single" w:sz="12" w:space="0" w:color="000000"/>
              <w:bottom w:val="single" w:sz="12" w:space="0" w:color="000000"/>
            </w:tcBorders>
          </w:tcPr>
          <w:p w14:paraId="4067C05C" w14:textId="77777777" w:rsidR="00547E48" w:rsidRDefault="00547E48">
            <w:pPr>
              <w:spacing w:before="40" w:after="40"/>
              <w:rPr>
                <w:ins w:id="22" w:author="Omid Ghiyasian" w:date="2016-06-25T20:38:00Z"/>
                <w:b/>
              </w:rPr>
            </w:pPr>
          </w:p>
        </w:tc>
      </w:tr>
      <w:tr w:rsidR="004D0373" w14:paraId="5DA86D83" w14:textId="77777777">
        <w:trPr>
          <w:ins w:id="23" w:author="Student" w:date="2016-06-22T12:21:00Z"/>
        </w:trPr>
        <w:tc>
          <w:tcPr>
            <w:tcW w:w="2160" w:type="dxa"/>
            <w:tcBorders>
              <w:top w:val="nil"/>
            </w:tcBorders>
          </w:tcPr>
          <w:p w14:paraId="564B005E" w14:textId="0085E7BC" w:rsidR="004D0373" w:rsidRDefault="004D0373">
            <w:pPr>
              <w:spacing w:before="40" w:after="40"/>
              <w:rPr>
                <w:ins w:id="24" w:author="Student" w:date="2016-06-22T12:21:00Z"/>
              </w:rPr>
            </w:pPr>
            <w:ins w:id="25" w:author="Student" w:date="2016-06-22T12:21:00Z">
              <w:r>
                <w:t>Muttahir Zia</w:t>
              </w:r>
            </w:ins>
          </w:p>
        </w:tc>
        <w:tc>
          <w:tcPr>
            <w:tcW w:w="1170" w:type="dxa"/>
            <w:tcBorders>
              <w:top w:val="nil"/>
            </w:tcBorders>
          </w:tcPr>
          <w:p w14:paraId="1659FF80" w14:textId="2C17D1D1" w:rsidR="004D0373" w:rsidRDefault="004D0373">
            <w:pPr>
              <w:spacing w:before="40" w:after="40"/>
              <w:rPr>
                <w:ins w:id="26" w:author="Student" w:date="2016-06-22T12:21:00Z"/>
              </w:rPr>
            </w:pPr>
            <w:ins w:id="27" w:author="Student" w:date="2016-06-22T12:21:00Z">
              <w:r>
                <w:t>22/06/16</w:t>
              </w:r>
            </w:ins>
          </w:p>
        </w:tc>
        <w:tc>
          <w:tcPr>
            <w:tcW w:w="4954" w:type="dxa"/>
            <w:tcBorders>
              <w:top w:val="nil"/>
            </w:tcBorders>
          </w:tcPr>
          <w:p w14:paraId="15AB93D0" w14:textId="28D91373" w:rsidR="004D0373" w:rsidRDefault="004D0373" w:rsidP="004C51B9">
            <w:pPr>
              <w:spacing w:before="40" w:after="40"/>
              <w:rPr>
                <w:ins w:id="28" w:author="Student" w:date="2016-06-22T12:21:00Z"/>
              </w:rPr>
            </w:pPr>
            <w:ins w:id="29" w:author="Student" w:date="2016-06-22T12:21:00Z">
              <w:r>
                <w:t>SQA Feedback</w:t>
              </w:r>
            </w:ins>
          </w:p>
        </w:tc>
        <w:tc>
          <w:tcPr>
            <w:tcW w:w="1584" w:type="dxa"/>
            <w:tcBorders>
              <w:top w:val="nil"/>
            </w:tcBorders>
          </w:tcPr>
          <w:p w14:paraId="725262E2" w14:textId="77777777" w:rsidR="004D0373" w:rsidRDefault="004D0373">
            <w:pPr>
              <w:spacing w:before="40" w:after="40"/>
              <w:rPr>
                <w:ins w:id="30" w:author="Student" w:date="2016-06-22T12:21:00Z"/>
              </w:rPr>
            </w:pPr>
          </w:p>
        </w:tc>
      </w:tr>
      <w:tr w:rsidR="00925CFB" w14:paraId="6E9BAF72" w14:textId="77777777">
        <w:tc>
          <w:tcPr>
            <w:tcW w:w="2160" w:type="dxa"/>
            <w:tcBorders>
              <w:top w:val="nil"/>
            </w:tcBorders>
          </w:tcPr>
          <w:p w14:paraId="62AC0E6B" w14:textId="20C8808A" w:rsidR="00925CFB" w:rsidRDefault="00925CFB">
            <w:pPr>
              <w:spacing w:before="40" w:after="40"/>
            </w:pPr>
            <w:r>
              <w:t>Omid Ghiyasian</w:t>
            </w:r>
          </w:p>
        </w:tc>
        <w:tc>
          <w:tcPr>
            <w:tcW w:w="1170" w:type="dxa"/>
            <w:tcBorders>
              <w:top w:val="nil"/>
            </w:tcBorders>
          </w:tcPr>
          <w:p w14:paraId="7DB207B1" w14:textId="32C6DB48" w:rsidR="00925CFB" w:rsidRDefault="00925CFB">
            <w:pPr>
              <w:spacing w:before="40" w:after="40"/>
            </w:pPr>
            <w:r>
              <w:t>19/06/16</w:t>
            </w:r>
          </w:p>
        </w:tc>
        <w:tc>
          <w:tcPr>
            <w:tcW w:w="4954" w:type="dxa"/>
            <w:tcBorders>
              <w:top w:val="nil"/>
            </w:tcBorders>
          </w:tcPr>
          <w:p w14:paraId="31DE15ED" w14:textId="06C90485" w:rsidR="00925CFB" w:rsidRDefault="00925CFB" w:rsidP="004C51B9">
            <w:pPr>
              <w:spacing w:before="40" w:after="40"/>
            </w:pPr>
            <w:r>
              <w:t>SQA Feedback</w:t>
            </w:r>
          </w:p>
        </w:tc>
        <w:tc>
          <w:tcPr>
            <w:tcW w:w="1584" w:type="dxa"/>
            <w:tcBorders>
              <w:top w:val="nil"/>
            </w:tcBorders>
          </w:tcPr>
          <w:p w14:paraId="2FFBEC0E" w14:textId="77777777" w:rsidR="00925CFB" w:rsidRDefault="00925CFB">
            <w:pPr>
              <w:spacing w:before="40" w:after="40"/>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bookmarkStart w:id="31" w:name="_GoBack"/>
            <w:bookmarkEnd w:id="31"/>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32" w:name="h.3znysh7" w:colFirst="0" w:colLast="0"/>
      <w:bookmarkStart w:id="33" w:name="_Toc452061400"/>
      <w:bookmarkEnd w:id="32"/>
      <w:r>
        <w:br w:type="page"/>
      </w:r>
    </w:p>
    <w:p w14:paraId="61F45479" w14:textId="4103D83C" w:rsidR="00730719" w:rsidRDefault="002939D6">
      <w:pPr>
        <w:pStyle w:val="Heading1"/>
        <w:numPr>
          <w:ilvl w:val="0"/>
          <w:numId w:val="3"/>
        </w:numPr>
      </w:pPr>
      <w:bookmarkStart w:id="34" w:name="_Toc453890321"/>
      <w:r>
        <w:lastRenderedPageBreak/>
        <w:t>Introduction</w:t>
      </w:r>
      <w:bookmarkEnd w:id="33"/>
      <w:bookmarkEnd w:id="34"/>
    </w:p>
    <w:p w14:paraId="3B73A417" w14:textId="65688FE5" w:rsidR="00730719" w:rsidRDefault="002939D6">
      <w:pPr>
        <w:pStyle w:val="Heading2"/>
        <w:numPr>
          <w:ilvl w:val="1"/>
          <w:numId w:val="3"/>
        </w:numPr>
      </w:pPr>
      <w:bookmarkStart w:id="35" w:name="h.1t3h5sf" w:colFirst="0" w:colLast="0"/>
      <w:bookmarkStart w:id="36" w:name="_Toc452061402"/>
      <w:bookmarkStart w:id="37" w:name="_Toc453890322"/>
      <w:bookmarkEnd w:id="35"/>
      <w:r>
        <w:t xml:space="preserve">Product </w:t>
      </w:r>
      <w:r w:rsidRPr="005B6CCF">
        <w:t>Scope</w:t>
      </w:r>
      <w:bookmarkEnd w:id="36"/>
      <w:bookmarkEnd w:id="37"/>
    </w:p>
    <w:p w14:paraId="776531E2" w14:textId="0F4D1D07" w:rsidR="00084EC5" w:rsidRPr="00084EC5" w:rsidRDefault="006D71B3" w:rsidP="00084EC5">
      <w:r>
        <w:t>UPOD’s Web Design promotes positive user experience</w:t>
      </w:r>
      <w:ins w:id="38" w:author="Student" w:date="2016-06-22T10:37:00Z">
        <w:r w:rsidR="00281724">
          <w:t xml:space="preserve">, given that </w:t>
        </w:r>
      </w:ins>
      <w:del w:id="39" w:author="Student" w:date="2016-06-22T10:37:00Z">
        <w:r w:rsidDel="00281724">
          <w:delText xml:space="preserve">. </w:delText>
        </w:r>
      </w:del>
      <w:ins w:id="40" w:author="Student" w:date="2016-06-22T10:37:00Z">
        <w:r w:rsidR="00281724">
          <w:t>c</w:t>
        </w:r>
      </w:ins>
      <w:del w:id="41" w:author="Student" w:date="2016-06-22T10:37:00Z">
        <w:r w:rsidDel="00281724">
          <w:delText>C</w:delText>
        </w:r>
      </w:del>
      <w:r>
        <w:t xml:space="preserve">urrent physics resources </w:t>
      </w:r>
      <w:ins w:id="42" w:author="Student" w:date="2016-06-22T10:37:00Z">
        <w:r w:rsidR="00281724">
          <w:t>(i.e.</w:t>
        </w:r>
      </w:ins>
      <w:del w:id="43" w:author="Student" w:date="2016-06-22T10:37:00Z">
        <w:r w:rsidDel="00281724">
          <w:delText>such as</w:delText>
        </w:r>
      </w:del>
      <w:r>
        <w:t xml:space="preserve"> HyperPhysics</w:t>
      </w:r>
      <w:ins w:id="44" w:author="Student" w:date="2016-06-22T10:37:00Z">
        <w:r w:rsidR="00281724">
          <w:t>)</w:t>
        </w:r>
      </w:ins>
      <w:r>
        <w:t xml:space="preserve"> feature poor</w:t>
      </w:r>
      <w:del w:id="45" w:author="Student" w:date="2016-06-22T10:38:00Z">
        <w:r w:rsidDel="00281724">
          <w:delText>l</w:delText>
        </w:r>
      </w:del>
      <w:ins w:id="46" w:author="Student" w:date="2016-06-22T10:38:00Z">
        <w:r w:rsidR="00281724">
          <w:t xml:space="preserve"> </w:t>
        </w:r>
      </w:ins>
      <w:del w:id="47" w:author="Student" w:date="2016-06-22T10:38:00Z">
        <w:r w:rsidDel="00281724">
          <w:delText xml:space="preserve">y designed content that is </w:delText>
        </w:r>
        <w:commentRangeStart w:id="48"/>
        <w:r w:rsidDel="00281724">
          <w:delText>difficult to navigate</w:delText>
        </w:r>
        <w:commentRangeEnd w:id="48"/>
        <w:r w:rsidR="008A40D0" w:rsidDel="00281724">
          <w:rPr>
            <w:rStyle w:val="CommentReference"/>
          </w:rPr>
          <w:commentReference w:id="48"/>
        </w:r>
      </w:del>
      <w:ins w:id="49" w:author="Tom West" w:date="2016-06-20T01:19:00Z">
        <w:del w:id="50" w:author="Student" w:date="2016-06-22T10:38:00Z">
          <w:r w:rsidR="001B4DA9" w:rsidDel="00281724">
            <w:delText xml:space="preserve">not </w:delText>
          </w:r>
        </w:del>
        <w:r w:rsidR="001B4DA9">
          <w:t>user friendly</w:t>
        </w:r>
      </w:ins>
      <w:ins w:id="51" w:author="Student" w:date="2016-06-22T10:38:00Z">
        <w:r w:rsidR="00281724">
          <w:t xml:space="preserve"> designs</w:t>
        </w:r>
      </w:ins>
      <w:r>
        <w:t xml:space="preserve">. </w:t>
      </w:r>
      <w:r w:rsidR="005B6CCF">
        <w:t>As such, t</w:t>
      </w:r>
      <w:r>
        <w:t xml:space="preserve">he front end of UPOD will </w:t>
      </w:r>
      <w:del w:id="52" w:author="Omid Ghiyasian" w:date="2016-06-25T19:34:00Z">
        <w:r w:rsidDel="00123394">
          <w:delText xml:space="preserve">be </w:delText>
        </w:r>
      </w:del>
      <w:del w:id="53" w:author="Tom West" w:date="2016-06-20T01:19:00Z">
        <w:r w:rsidDel="001B4DA9">
          <w:delText>the main area in which it stands out from similar resources</w:delText>
        </w:r>
      </w:del>
      <w:ins w:id="54" w:author="Tom West" w:date="2016-06-20T01:19:00Z">
        <w:r w:rsidR="001B4DA9">
          <w:t>emphasize</w:t>
        </w:r>
      </w:ins>
      <w:ins w:id="55" w:author="Tom West" w:date="2016-06-20T01:20:00Z">
        <w:r w:rsidR="001B4DA9">
          <w:t xml:space="preserve"> ease of navigation</w:t>
        </w:r>
      </w:ins>
      <w:r>
        <w:t xml:space="preserve">. </w:t>
      </w:r>
      <w:commentRangeStart w:id="56"/>
      <w:ins w:id="57" w:author="Student" w:date="2016-06-22T10:39:00Z">
        <w:r w:rsidR="00281724">
          <w:t xml:space="preserve">Further description for UPODS </w:t>
        </w:r>
      </w:ins>
      <w:ins w:id="58" w:author="Student" w:date="2016-06-22T10:40:00Z">
        <w:r w:rsidR="00281724">
          <w:t>front-end overview outlined below.</w:t>
        </w:r>
        <w:commentRangeEnd w:id="56"/>
        <w:r w:rsidR="00281724">
          <w:rPr>
            <w:rStyle w:val="CommentReference"/>
          </w:rPr>
          <w:commentReference w:id="56"/>
        </w:r>
      </w:ins>
      <w:del w:id="59" w:author="Student" w:date="2016-06-22T10:39:00Z">
        <w:r w:rsidR="005B6CCF" w:rsidDel="00281724">
          <w:delText>A description of UPOD’s general purpose has been outlined in section 1 of the general System Requirements Specifications Document.</w:delText>
        </w:r>
      </w:del>
    </w:p>
    <w:p w14:paraId="565B398F" w14:textId="12A17E0F" w:rsidR="00A8008E" w:rsidRDefault="00A8008E" w:rsidP="00A8008E">
      <w:pPr>
        <w:pStyle w:val="Heading2"/>
        <w:numPr>
          <w:ilvl w:val="1"/>
          <w:numId w:val="3"/>
        </w:numPr>
      </w:pPr>
      <w:bookmarkStart w:id="60" w:name="_Toc453890323"/>
      <w:r>
        <w:t>Definitions, Acronyms, and Abbreviations</w:t>
      </w:r>
      <w:bookmarkEnd w:id="60"/>
    </w:p>
    <w:p w14:paraId="55EF9B51" w14:textId="70B65A66" w:rsidR="00084EC5" w:rsidRDefault="00084EC5" w:rsidP="00563726">
      <w:pPr>
        <w:pStyle w:val="ListParagraph"/>
        <w:numPr>
          <w:ilvl w:val="0"/>
          <w:numId w:val="11"/>
        </w:numPr>
      </w:pPr>
      <w:commentRangeStart w:id="61"/>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commentRangeEnd w:id="61"/>
      <w:r w:rsidR="00281724">
        <w:rPr>
          <w:rStyle w:val="CommentReference"/>
        </w:rPr>
        <w:commentReference w:id="61"/>
      </w:r>
    </w:p>
    <w:p w14:paraId="5789CA57" w14:textId="2D219817" w:rsidR="00A8008E" w:rsidRDefault="00A8008E" w:rsidP="00A8008E">
      <w:pPr>
        <w:pStyle w:val="Heading2"/>
        <w:numPr>
          <w:ilvl w:val="1"/>
          <w:numId w:val="3"/>
        </w:numPr>
      </w:pPr>
      <w:bookmarkStart w:id="62" w:name="_Toc453890324"/>
      <w:r w:rsidRPr="00563726">
        <w:t>References</w:t>
      </w:r>
      <w:bookmarkEnd w:id="62"/>
      <w:r>
        <w:tab/>
      </w:r>
    </w:p>
    <w:p w14:paraId="2A282DFA" w14:textId="1C5F5310" w:rsidR="00563726" w:rsidDel="00281724" w:rsidRDefault="00563726">
      <w:pPr>
        <w:rPr>
          <w:del w:id="63" w:author="Student" w:date="2016-06-22T10:41:00Z"/>
        </w:rPr>
        <w:pPrChange w:id="64" w:author="Student" w:date="2016-06-22T10:41:00Z">
          <w:pPr>
            <w:pStyle w:val="ListParagraph"/>
            <w:ind w:left="0"/>
          </w:pPr>
        </w:pPrChange>
      </w:pPr>
      <w:commentRangeStart w:id="65"/>
      <w:r>
        <w:t>IEEE Recommended Practice for Software Requirements Specifications (IEEE Std. 830-1998)</w:t>
      </w:r>
      <w:ins w:id="66" w:author="Student" w:date="2016-06-22T10:41:00Z">
        <w:r w:rsidR="00281724">
          <w:t xml:space="preserve"> </w:t>
        </w:r>
      </w:ins>
    </w:p>
    <w:p w14:paraId="7CD46446" w14:textId="398B2571" w:rsidR="00A8008E" w:rsidRDefault="00563726">
      <w:r>
        <w:t xml:space="preserve">WLU CP317 Class of Spring 2013: </w:t>
      </w:r>
      <w:r w:rsidR="00A8008E">
        <w:t xml:space="preserve">Pong Tracker </w:t>
      </w:r>
      <w:r>
        <w:t>Requirements used as example</w:t>
      </w:r>
      <w:commentRangeEnd w:id="65"/>
      <w:r w:rsidR="00281724">
        <w:rPr>
          <w:rStyle w:val="CommentReference"/>
        </w:rPr>
        <w:commentReference w:id="65"/>
      </w:r>
    </w:p>
    <w:p w14:paraId="208FA118" w14:textId="43045B6F" w:rsidR="00A8008E" w:rsidRPr="00084EC5" w:rsidRDefault="00A8008E" w:rsidP="00A8008E">
      <w:pPr>
        <w:pStyle w:val="Heading2"/>
        <w:numPr>
          <w:ilvl w:val="1"/>
          <w:numId w:val="3"/>
        </w:numPr>
      </w:pPr>
      <w:bookmarkStart w:id="67" w:name="_Toc453890325"/>
      <w:r w:rsidRPr="00084EC5">
        <w:t>Overview</w:t>
      </w:r>
      <w:bookmarkEnd w:id="67"/>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7C0A83">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68" w:name="h.2s8eyo1" w:colFirst="0" w:colLast="0"/>
      <w:bookmarkStart w:id="69" w:name="_Toc452061403"/>
      <w:bookmarkStart w:id="70" w:name="_Toc453890326"/>
      <w:bookmarkEnd w:id="68"/>
      <w:r>
        <w:lastRenderedPageBreak/>
        <w:t>Overall Description</w:t>
      </w:r>
      <w:bookmarkEnd w:id="69"/>
      <w:bookmarkEnd w:id="70"/>
    </w:p>
    <w:p w14:paraId="3AE1EF2C" w14:textId="333191A9" w:rsidR="00730719" w:rsidRDefault="002939D6">
      <w:pPr>
        <w:pStyle w:val="Heading2"/>
        <w:numPr>
          <w:ilvl w:val="1"/>
          <w:numId w:val="3"/>
        </w:numPr>
      </w:pPr>
      <w:bookmarkStart w:id="71" w:name="h.17dp8vu" w:colFirst="0" w:colLast="0"/>
      <w:bookmarkStart w:id="72" w:name="_Toc452061404"/>
      <w:bookmarkStart w:id="73" w:name="_Toc453890327"/>
      <w:bookmarkEnd w:id="71"/>
      <w:r>
        <w:t xml:space="preserve">Product </w:t>
      </w:r>
      <w:r w:rsidRPr="006D71B3">
        <w:t>Perspective</w:t>
      </w:r>
      <w:bookmarkEnd w:id="72"/>
      <w:bookmarkEnd w:id="73"/>
    </w:p>
    <w:p w14:paraId="047AF2B2" w14:textId="61774EEF" w:rsidR="00A8008E" w:rsidRDefault="004D0FED">
      <w:r>
        <w:t>Web Design relates to the front end of the UPOD system – the components that users will interact with</w:t>
      </w:r>
      <w:ins w:id="74" w:author="Student" w:date="2016-06-22T10:43:00Z">
        <w:r w:rsidR="00281724">
          <w:t xml:space="preserve"> on the website</w:t>
        </w:r>
      </w:ins>
      <w:r>
        <w:t xml:space="preserve">. </w:t>
      </w:r>
      <w:r w:rsidR="00084EC5">
        <w:t xml:space="preserve">Since the front end is only a part of the entire system, </w:t>
      </w:r>
      <w:ins w:id="75" w:author="Student" w:date="2016-06-22T10:44:00Z">
        <w:r w:rsidR="00281724">
          <w:t>other</w:t>
        </w:r>
      </w:ins>
      <w:del w:id="76" w:author="Student" w:date="2016-06-22T10:44:00Z">
        <w:r w:rsidR="00084EC5" w:rsidDel="00281724">
          <w:delText>some</w:delText>
        </w:r>
      </w:del>
      <w:r w:rsidR="00084EC5">
        <w:t xml:space="preserve"> features supported by the site</w:t>
      </w:r>
      <w:ins w:id="77" w:author="Student" w:date="2016-06-22T10:43:00Z">
        <w:r w:rsidR="00281724">
          <w:t xml:space="preserve"> are</w:t>
        </w:r>
      </w:ins>
      <w:del w:id="78" w:author="Student" w:date="2016-06-22T10:43:00Z">
        <w:r w:rsidR="00084EC5" w:rsidDel="00281724">
          <w:delText xml:space="preserve"> will be</w:delText>
        </w:r>
      </w:del>
      <w:r w:rsidR="00084EC5">
        <w:t xml:space="preserve"> outlined in</w:t>
      </w:r>
      <w:del w:id="79" w:author="Student" w:date="2016-06-22T10:44:00Z">
        <w:r w:rsidR="00084EC5" w:rsidDel="00281724">
          <w:delText xml:space="preserve"> a</w:delText>
        </w:r>
      </w:del>
      <w:r w:rsidR="00084EC5">
        <w:t xml:space="preserve"> different requirement document</w:t>
      </w:r>
      <w:ins w:id="80" w:author="Student" w:date="2016-06-22T10:44:00Z">
        <w:r w:rsidR="00281724">
          <w:t>s</w:t>
        </w:r>
      </w:ins>
      <w:r w:rsidR="00084EC5">
        <w:t xml:space="preserve">. Interfacing between the various </w:t>
      </w:r>
      <w:r w:rsidR="006D71B3">
        <w:t xml:space="preserve">sections of the project </w:t>
      </w:r>
      <w:del w:id="81" w:author="Student" w:date="2016-06-22T10:44:00Z">
        <w:r w:rsidR="006D71B3" w:rsidDel="00281724">
          <w:delText>will be</w:delText>
        </w:r>
      </w:del>
      <w:ins w:id="82" w:author="Student" w:date="2016-06-22T10:45:00Z">
        <w:r w:rsidR="00281724">
          <w:t>under</w:t>
        </w:r>
      </w:ins>
      <w:del w:id="83" w:author="Student" w:date="2016-06-22T10:45:00Z">
        <w:r w:rsidR="006D71B3" w:rsidDel="00281724">
          <w:delText xml:space="preserve"> outlined in</w:delText>
        </w:r>
      </w:del>
      <w:r w:rsidR="006D71B3">
        <w:t xml:space="preserve"> section 2.1.3 of this requirement document. More detail will be added during the analysis phase</w:t>
      </w:r>
      <w:ins w:id="84" w:author="Student" w:date="2016-06-22T10:45:00Z">
        <w:r w:rsidR="0082417C">
          <w:t xml:space="preserve"> and as the project develops</w:t>
        </w:r>
      </w:ins>
      <w:r w:rsidR="006D71B3">
        <w:t>.</w:t>
      </w:r>
    </w:p>
    <w:p w14:paraId="77F99678" w14:textId="3D4722AB" w:rsidR="00A8008E" w:rsidRDefault="00A8008E" w:rsidP="00A8008E">
      <w:pPr>
        <w:pStyle w:val="Heading2"/>
        <w:numPr>
          <w:ilvl w:val="2"/>
          <w:numId w:val="3"/>
        </w:numPr>
        <w:rPr>
          <w:sz w:val="24"/>
        </w:rPr>
      </w:pPr>
      <w:bookmarkStart w:id="85" w:name="_Toc453890328"/>
      <w:r w:rsidRPr="00883F24">
        <w:rPr>
          <w:sz w:val="24"/>
        </w:rPr>
        <w:t>System Interfaces</w:t>
      </w:r>
      <w:bookmarkEnd w:id="85"/>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commentRangeStart w:id="86"/>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commentRangeEnd w:id="86"/>
      <w:r w:rsidR="00123394">
        <w:rPr>
          <w:rStyle w:val="CommentReference"/>
        </w:rPr>
        <w:commentReference w:id="86"/>
      </w:r>
    </w:p>
    <w:p w14:paraId="61D20935" w14:textId="5EB90984" w:rsidR="00A8008E" w:rsidRDefault="00A8008E" w:rsidP="00883F24">
      <w:pPr>
        <w:pStyle w:val="Heading2"/>
        <w:numPr>
          <w:ilvl w:val="2"/>
          <w:numId w:val="3"/>
        </w:numPr>
        <w:rPr>
          <w:sz w:val="24"/>
        </w:rPr>
      </w:pPr>
      <w:bookmarkStart w:id="87" w:name="_Toc453890329"/>
      <w:r w:rsidRPr="00883F24">
        <w:rPr>
          <w:sz w:val="24"/>
        </w:rPr>
        <w:t xml:space="preserve">User </w:t>
      </w:r>
      <w:r w:rsidRPr="00404C83">
        <w:rPr>
          <w:sz w:val="24"/>
        </w:rPr>
        <w:t>Interface</w:t>
      </w:r>
      <w:r w:rsidR="00883F24" w:rsidRPr="00404C83">
        <w:rPr>
          <w:sz w:val="24"/>
        </w:rPr>
        <w:t>s</w:t>
      </w:r>
      <w:bookmarkEnd w:id="87"/>
    </w:p>
    <w:p w14:paraId="7BAEE3F1" w14:textId="54AB0AE1" w:rsidR="00903259" w:rsidRPr="00903259" w:rsidRDefault="00404C83" w:rsidP="00903259">
      <w:r>
        <w:t xml:space="preserve">Users are expected to interact with UPOD with a mouse and keyboard, and priority will be given to ensuring proper interaction via this method. </w:t>
      </w:r>
      <w:commentRangeStart w:id="88"/>
      <w:r>
        <w:t>Interaction with UPOD by touchscreen may be considered if time allows.</w:t>
      </w:r>
      <w:commentRangeEnd w:id="88"/>
      <w:r w:rsidR="00834D84">
        <w:rPr>
          <w:rStyle w:val="CommentReference"/>
        </w:rPr>
        <w:commentReference w:id="88"/>
      </w:r>
    </w:p>
    <w:p w14:paraId="0C90E7D3" w14:textId="33CBFD18" w:rsidR="00A8008E" w:rsidRDefault="00883F24" w:rsidP="00883F24">
      <w:pPr>
        <w:pStyle w:val="Heading2"/>
        <w:numPr>
          <w:ilvl w:val="2"/>
          <w:numId w:val="3"/>
        </w:numPr>
        <w:rPr>
          <w:sz w:val="24"/>
        </w:rPr>
      </w:pPr>
      <w:bookmarkStart w:id="89" w:name="_Toc453890330"/>
      <w:r w:rsidRPr="00883F24">
        <w:rPr>
          <w:sz w:val="24"/>
        </w:rPr>
        <w:t>Software Interfaces</w:t>
      </w:r>
      <w:bookmarkEnd w:id="89"/>
    </w:p>
    <w:p w14:paraId="63B16F86" w14:textId="3D9AC065" w:rsidR="00903259" w:rsidRDefault="00903259" w:rsidP="00903259">
      <w:r>
        <w:t xml:space="preserve">The front end will contain information </w:t>
      </w:r>
      <w:commentRangeStart w:id="90"/>
      <w:r>
        <w:t>contained in a database</w:t>
      </w:r>
      <w:commentRangeEnd w:id="90"/>
      <w:r w:rsidR="00834D84">
        <w:rPr>
          <w:rStyle w:val="CommentReference"/>
        </w:rPr>
        <w:commentReference w:id="90"/>
      </w:r>
      <w:r>
        <w:t xml:space="preserve">. Animations and graphics displaying physics content </w:t>
      </w:r>
      <w:ins w:id="91" w:author="Student" w:date="2016-06-22T10:49:00Z">
        <w:r w:rsidR="0082417C">
          <w:t>is to be implemented</w:t>
        </w:r>
      </w:ins>
      <w:del w:id="92" w:author="Student" w:date="2016-06-22T10:49:00Z">
        <w:r w:rsidDel="0082417C">
          <w:delText>will be created</w:delText>
        </w:r>
      </w:del>
      <w:r>
        <w:t xml:space="preserve"> using </w:t>
      </w:r>
      <w:commentRangeStart w:id="93"/>
      <w:r>
        <w:t>animation software</w:t>
      </w:r>
      <w:commentRangeEnd w:id="93"/>
      <w:r w:rsidR="0082417C">
        <w:rPr>
          <w:rStyle w:val="CommentReference"/>
        </w:rPr>
        <w:commentReference w:id="93"/>
      </w:r>
      <w:r>
        <w:t>.</w:t>
      </w:r>
    </w:p>
    <w:p w14:paraId="6ACE7B68" w14:textId="4BE529F7" w:rsidR="00883F24" w:rsidRDefault="00883F24" w:rsidP="00903259">
      <w:pPr>
        <w:pStyle w:val="Heading2"/>
        <w:numPr>
          <w:ilvl w:val="2"/>
          <w:numId w:val="3"/>
        </w:numPr>
        <w:rPr>
          <w:sz w:val="24"/>
        </w:rPr>
      </w:pPr>
      <w:bookmarkStart w:id="94" w:name="_Toc453890331"/>
      <w:r w:rsidRPr="00883F24">
        <w:rPr>
          <w:sz w:val="24"/>
        </w:rPr>
        <w:t>Communication Interfaces</w:t>
      </w:r>
      <w:bookmarkEnd w:id="94"/>
    </w:p>
    <w:p w14:paraId="3187D2D5" w14:textId="3A006477" w:rsidR="00903259" w:rsidRPr="00903259" w:rsidRDefault="00E2353E" w:rsidP="00903259">
      <w:r>
        <w:t xml:space="preserve">UPOD </w:t>
      </w:r>
      <w:r w:rsidR="00BD65EF">
        <w:t xml:space="preserve">will remain responsive across internet service providers. More detail </w:t>
      </w:r>
      <w:ins w:id="95" w:author="Student" w:date="2016-06-22T10:49:00Z">
        <w:r w:rsidR="0082417C">
          <w:t>to be added</w:t>
        </w:r>
      </w:ins>
      <w:del w:id="96" w:author="Student" w:date="2016-06-22T10:49:00Z">
        <w:r w:rsidR="00BD65EF" w:rsidDel="0082417C">
          <w:delText>to be added</w:delText>
        </w:r>
      </w:del>
      <w:r w:rsidR="00BD65EF">
        <w:t xml:space="preserve">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97" w:name="_Toc453890332"/>
      <w:r w:rsidRPr="00883F24">
        <w:rPr>
          <w:sz w:val="24"/>
        </w:rPr>
        <w:t>Memory Constraints</w:t>
      </w:r>
      <w:bookmarkEnd w:id="97"/>
    </w:p>
    <w:p w14:paraId="7E780455" w14:textId="3283E355" w:rsidR="00903259" w:rsidRPr="00903259" w:rsidRDefault="0010136B" w:rsidP="00903259">
      <w:commentRangeStart w:id="98"/>
      <w:r>
        <w:t>No memory constraints identified at this point for the front end.</w:t>
      </w:r>
      <w:commentRangeEnd w:id="98"/>
      <w:r w:rsidR="00834D84">
        <w:rPr>
          <w:rStyle w:val="CommentReference"/>
        </w:rPr>
        <w:commentReference w:id="98"/>
      </w:r>
      <w:r>
        <w:t xml:space="preserve"> Expected memory constraints for back end and graphics/animation content </w:t>
      </w:r>
      <w:ins w:id="99" w:author="Student" w:date="2016-06-22T10:48:00Z">
        <w:r w:rsidR="0082417C">
          <w:t>located</w:t>
        </w:r>
      </w:ins>
      <w:del w:id="100" w:author="Student" w:date="2016-06-22T10:48:00Z">
        <w:r w:rsidDel="0082417C">
          <w:delText>can be found</w:delText>
        </w:r>
      </w:del>
      <w:r>
        <w:t xml:space="preserve">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101" w:name="_Toc453890333"/>
      <w:r>
        <w:lastRenderedPageBreak/>
        <w:t>Constraints</w:t>
      </w:r>
      <w:bookmarkEnd w:id="101"/>
    </w:p>
    <w:p w14:paraId="2A2DD473" w14:textId="3C1B0CE3" w:rsidR="006D71B3" w:rsidRDefault="0010136B" w:rsidP="006D71B3">
      <w:pPr>
        <w:pStyle w:val="ListParagraph"/>
        <w:ind w:left="0"/>
      </w:pPr>
      <w:r w:rsidRPr="004D0FED">
        <w:t>UPOD</w:t>
      </w:r>
      <w:r>
        <w:t xml:space="preserve"> Web Design</w:t>
      </w:r>
      <w:ins w:id="102" w:author="Student" w:date="2016-06-22T10:50:00Z">
        <w:r w:rsidR="0082417C">
          <w:t xml:space="preserve"> has a hard deadline</w:t>
        </w:r>
      </w:ins>
      <w:del w:id="103" w:author="Student" w:date="2016-06-22T10:50:00Z">
        <w:r w:rsidDel="0082417C">
          <w:delText xml:space="preserve"> must be implemented</w:delText>
        </w:r>
      </w:del>
      <w:r>
        <w:t xml:space="preserve">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104" w:name="_Toc453890334"/>
      <w:r>
        <w:t>Specific Requirements</w:t>
      </w:r>
      <w:bookmarkEnd w:id="104"/>
    </w:p>
    <w:p w14:paraId="6942C43C" w14:textId="11E88912" w:rsidR="00883F24" w:rsidRDefault="00883F24" w:rsidP="00903259">
      <w:pPr>
        <w:pStyle w:val="Heading2"/>
        <w:numPr>
          <w:ilvl w:val="1"/>
          <w:numId w:val="3"/>
        </w:numPr>
      </w:pPr>
      <w:bookmarkStart w:id="105" w:name="_Toc453890335"/>
      <w:r w:rsidRPr="00903259">
        <w:t xml:space="preserve">External </w:t>
      </w:r>
      <w:r w:rsidRPr="00404C83">
        <w:t>Interfaces</w:t>
      </w:r>
      <w:bookmarkEnd w:id="105"/>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106" w:name="_Toc453890336"/>
      <w:r>
        <w:t xml:space="preserve">Product </w:t>
      </w:r>
      <w:r w:rsidRPr="00A87D6D">
        <w:t>Functions</w:t>
      </w:r>
      <w:bookmarkEnd w:id="106"/>
    </w:p>
    <w:p w14:paraId="2041F854" w14:textId="5BE126E4" w:rsidR="00903259" w:rsidRDefault="00CB565C" w:rsidP="00CB565C">
      <w:pPr>
        <w:pStyle w:val="ListParagraph"/>
        <w:numPr>
          <w:ilvl w:val="0"/>
          <w:numId w:val="9"/>
        </w:numPr>
      </w:pPr>
      <w:r>
        <w:t xml:space="preserve">UPOD must be </w:t>
      </w:r>
      <w:commentRangeStart w:id="107"/>
      <w:r>
        <w:t>searchable by text</w:t>
      </w:r>
      <w:commentRangeEnd w:id="107"/>
      <w:r w:rsidR="00834D84">
        <w:rPr>
          <w:rStyle w:val="CommentReference"/>
        </w:rPr>
        <w:commentReference w:id="107"/>
      </w:r>
      <w:ins w:id="108" w:author="Student" w:date="2016-06-22T10:51:00Z">
        <w:r w:rsidR="0082417C">
          <w:t xml:space="preserve"> and</w:t>
        </w:r>
      </w:ins>
      <w:del w:id="109" w:author="Student" w:date="2016-06-22T10:51:00Z">
        <w:r w:rsidDel="0082417C">
          <w:delText>, as well as</w:delText>
        </w:r>
      </w:del>
      <w:r>
        <w:t xml:space="preserve"> </w:t>
      </w:r>
      <w:commentRangeStart w:id="110"/>
      <w:r>
        <w:t>support navigation through site content</w:t>
      </w:r>
      <w:commentRangeEnd w:id="110"/>
      <w:r w:rsidR="00834D84">
        <w:rPr>
          <w:rStyle w:val="CommentReference"/>
        </w:rPr>
        <w:commentReference w:id="110"/>
      </w:r>
      <w:ins w:id="111" w:author="Student" w:date="2016-06-22T10:51:00Z">
        <w:r w:rsidR="0082417C">
          <w:t xml:space="preserve">, such as </w:t>
        </w:r>
      </w:ins>
      <w:ins w:id="112" w:author="Student" w:date="2016-06-22T10:52:00Z">
        <w:r w:rsidR="0082417C">
          <w:t>by</w:t>
        </w:r>
      </w:ins>
      <w:del w:id="113" w:author="Student" w:date="2016-06-22T10:51:00Z">
        <w:r w:rsidDel="0082417C">
          <w:delText xml:space="preserve"> </w:delText>
        </w:r>
      </w:del>
      <w:del w:id="114" w:author="Student" w:date="2016-06-22T10:52:00Z">
        <w:r w:rsidDel="0082417C">
          <w:delText>by</w:delText>
        </w:r>
      </w:del>
      <w:r>
        <w:t xml:space="preserve"> physic</w:t>
      </w:r>
      <w:del w:id="115" w:author="Student" w:date="2016-06-22T10:52:00Z">
        <w:r w:rsidDel="0082417C">
          <w:delText>s</w:delText>
        </w:r>
      </w:del>
      <w:r>
        <w:t xml:space="preserve"> discipline/specialized area of study. </w:t>
      </w:r>
    </w:p>
    <w:p w14:paraId="42450CBA" w14:textId="7087CB8B" w:rsidR="00201E69" w:rsidRDefault="00201E69" w:rsidP="00CB565C">
      <w:pPr>
        <w:pStyle w:val="ListParagraph"/>
        <w:numPr>
          <w:ilvl w:val="0"/>
          <w:numId w:val="9"/>
        </w:numPr>
      </w:pPr>
      <w:r>
        <w:t xml:space="preserve">UPOD’s web interface will </w:t>
      </w:r>
      <w:commentRangeStart w:id="116"/>
      <w:r>
        <w:t xml:space="preserve">contain interactive graphics and animations </w:t>
      </w:r>
      <w:commentRangeEnd w:id="116"/>
      <w:r w:rsidR="00DB674A">
        <w:rPr>
          <w:rStyle w:val="CommentReference"/>
        </w:rPr>
        <w:commentReference w:id="116"/>
      </w:r>
      <w:r>
        <w:t>that users can use to improve their understanding of concepts.</w:t>
      </w:r>
    </w:p>
    <w:p w14:paraId="24987D5F" w14:textId="7915EC2B" w:rsidR="00A87D6D" w:rsidDel="0082417C" w:rsidRDefault="00A87D6D">
      <w:pPr>
        <w:pStyle w:val="ListParagraph"/>
        <w:numPr>
          <w:ilvl w:val="0"/>
          <w:numId w:val="9"/>
        </w:numPr>
        <w:rPr>
          <w:del w:id="117" w:author="Student" w:date="2016-06-22T10:54:00Z"/>
        </w:rPr>
      </w:pPr>
      <w:commentRangeStart w:id="118"/>
      <w:r>
        <w:t xml:space="preserve">UPOD will allow for moderators and site administrators to add, delete, and modify pages and categories when required. </w:t>
      </w:r>
      <w:commentRangeEnd w:id="118"/>
      <w:r w:rsidR="00DB674A">
        <w:rPr>
          <w:rStyle w:val="CommentReference"/>
        </w:rPr>
        <w:commentReference w:id="118"/>
      </w:r>
    </w:p>
    <w:p w14:paraId="352B8EBC" w14:textId="35AFE9DE" w:rsidR="00A87D6D" w:rsidRDefault="00A87D6D">
      <w:pPr>
        <w:pStyle w:val="ListParagraph"/>
        <w:numPr>
          <w:ilvl w:val="0"/>
          <w:numId w:val="9"/>
        </w:numPr>
        <w:rPr>
          <w:ins w:id="119" w:author="Student" w:date="2016-06-22T10:53:00Z"/>
        </w:rPr>
        <w:pPrChange w:id="120" w:author="Student" w:date="2016-06-22T10:54:00Z">
          <w:pPr>
            <w:pStyle w:val="ListParagraph"/>
            <w:numPr>
              <w:ilvl w:val="1"/>
              <w:numId w:val="9"/>
            </w:numPr>
            <w:ind w:left="1440" w:hanging="360"/>
          </w:pPr>
        </w:pPrChange>
      </w:pPr>
      <w:del w:id="121" w:author="Student" w:date="2016-06-22T10:54:00Z">
        <w:r w:rsidDel="0082417C">
          <w:delText xml:space="preserve">To accommodate for this, UPOD just </w:delText>
        </w:r>
      </w:del>
      <w:ins w:id="122" w:author="Tom West" w:date="2016-06-20T01:24:00Z">
        <w:del w:id="123" w:author="Student" w:date="2016-06-22T10:54:00Z">
          <w:r w:rsidR="002857DE" w:rsidDel="0082417C">
            <w:delText>will</w:delText>
          </w:r>
          <w:r w:rsidR="001B4DA9" w:rsidDel="0082417C">
            <w:delText xml:space="preserve"> </w:delText>
          </w:r>
        </w:del>
      </w:ins>
      <w:del w:id="124" w:author="Student" w:date="2016-06-22T10:54:00Z">
        <w:r w:rsidDel="0082417C">
          <w:delText>support a login process for site admins and moderators in order to prevent unauthorized edits.</w:delText>
        </w:r>
      </w:del>
    </w:p>
    <w:p w14:paraId="30DDAB4C" w14:textId="2809DC05" w:rsidR="0082417C" w:rsidRDefault="0082417C">
      <w:pPr>
        <w:pStyle w:val="ListParagraph"/>
        <w:numPr>
          <w:ilvl w:val="1"/>
          <w:numId w:val="9"/>
        </w:numPr>
      </w:pPr>
      <w:commentRangeStart w:id="125"/>
      <w:ins w:id="126" w:author="Student" w:date="2016-06-22T10:53:00Z">
        <w:r>
          <w:t xml:space="preserve">A built in login process </w:t>
        </w:r>
      </w:ins>
      <w:commentRangeEnd w:id="125"/>
      <w:r w:rsidR="00DB674A">
        <w:rPr>
          <w:rStyle w:val="CommentReference"/>
        </w:rPr>
        <w:commentReference w:id="125"/>
      </w:r>
      <w:ins w:id="127" w:author="Student" w:date="2016-06-22T10:53:00Z">
        <w:r>
          <w:t>for site admins and moderators to be utilized on UPOD, preventing unauthorized modifications and edits.</w:t>
        </w:r>
      </w:ins>
    </w:p>
    <w:p w14:paraId="5450DCE1" w14:textId="794747F1" w:rsidR="00A87D6D" w:rsidRPr="00903259" w:rsidRDefault="00A87D6D" w:rsidP="00A87D6D">
      <w:pPr>
        <w:pStyle w:val="ListParagraph"/>
        <w:numPr>
          <w:ilvl w:val="0"/>
          <w:numId w:val="9"/>
        </w:numPr>
      </w:pPr>
      <w:r>
        <w:t xml:space="preserve">UPOD will allow site administrators to </w:t>
      </w:r>
      <w:commentRangeStart w:id="128"/>
      <w:r>
        <w:t>create</w:t>
      </w:r>
      <w:ins w:id="129" w:author="Student" w:date="2016-06-22T10:54:00Z">
        <w:r w:rsidR="0082417C">
          <w:t xml:space="preserve">, </w:t>
        </w:r>
        <w:del w:id="130" w:author="Omid Ghiyasian" w:date="2016-06-25T20:01:00Z">
          <w:r w:rsidR="0082417C" w:rsidDel="00DB674A">
            <w:delText>access, and</w:delText>
          </w:r>
        </w:del>
      </w:ins>
      <w:del w:id="131" w:author="Omid Ghiyasian" w:date="2016-06-25T20:01:00Z">
        <w:r w:rsidDel="00DB674A">
          <w:delText xml:space="preserve"> and </w:delText>
        </w:r>
      </w:del>
      <w:r>
        <w:t>delete</w:t>
      </w:r>
      <w:ins w:id="132" w:author="Omid Ghiyasian" w:date="2016-06-25T20:01:00Z">
        <w:r w:rsidR="00DB674A">
          <w:t xml:space="preserve"> and access</w:t>
        </w:r>
      </w:ins>
      <w:r>
        <w:t xml:space="preserve"> moderator accounts</w:t>
      </w:r>
      <w:ins w:id="133" w:author="Omid Ghiyasian" w:date="2016-06-25T20:01:00Z">
        <w:r w:rsidR="00DB674A">
          <w:t xml:space="preserve"> through a list</w:t>
        </w:r>
      </w:ins>
      <w:commentRangeEnd w:id="128"/>
      <w:ins w:id="134" w:author="Omid Ghiyasian" w:date="2016-06-25T20:02:00Z">
        <w:r w:rsidR="00DB674A">
          <w:rPr>
            <w:rStyle w:val="CommentReference"/>
          </w:rPr>
          <w:commentReference w:id="128"/>
        </w:r>
      </w:ins>
      <w:ins w:id="135" w:author="Omid Ghiyasian" w:date="2016-06-25T20:01:00Z">
        <w:r w:rsidR="00DB674A">
          <w:t>.</w:t>
        </w:r>
      </w:ins>
      <w:ins w:id="136" w:author="Student" w:date="2016-06-22T10:55:00Z">
        <w:del w:id="137" w:author="Omid Ghiyasian" w:date="2016-06-25T20:01:00Z">
          <w:r w:rsidR="0082417C" w:rsidDel="00DB674A">
            <w:delText xml:space="preserve"> and lists</w:delText>
          </w:r>
        </w:del>
      </w:ins>
      <w:del w:id="138" w:author="Student" w:date="2016-06-22T10:55:00Z">
        <w:r w:rsidDel="0082417C">
          <w:delText>, as well as access moderator lists.</w:delText>
        </w:r>
      </w:del>
      <w:r>
        <w:t xml:space="preserve"> </w:t>
      </w:r>
    </w:p>
    <w:p w14:paraId="61DFBF61" w14:textId="43FB4DC7" w:rsidR="00883F24" w:rsidRDefault="00883F24" w:rsidP="00883F24">
      <w:pPr>
        <w:pStyle w:val="Heading2"/>
        <w:numPr>
          <w:ilvl w:val="1"/>
          <w:numId w:val="3"/>
        </w:numPr>
      </w:pPr>
      <w:bookmarkStart w:id="139" w:name="_Toc453890337"/>
      <w:r>
        <w:t xml:space="preserve">Performance </w:t>
      </w:r>
      <w:r w:rsidRPr="00563726">
        <w:t>Requirements</w:t>
      </w:r>
      <w:bookmarkEnd w:id="139"/>
    </w:p>
    <w:p w14:paraId="1AE3B6E5" w14:textId="69D83323" w:rsidR="00903259" w:rsidRPr="00903259" w:rsidRDefault="00201E69" w:rsidP="00903259">
      <w:commentRangeStart w:id="140"/>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commentRangeEnd w:id="140"/>
      <w:r w:rsidR="00C70E81">
        <w:rPr>
          <w:rStyle w:val="CommentReference"/>
        </w:rPr>
        <w:commentReference w:id="140"/>
      </w:r>
    </w:p>
    <w:p w14:paraId="287025D2" w14:textId="2AC70C55" w:rsidR="00883F24" w:rsidRDefault="00883F24" w:rsidP="00883F24">
      <w:pPr>
        <w:pStyle w:val="Heading2"/>
        <w:numPr>
          <w:ilvl w:val="1"/>
          <w:numId w:val="3"/>
        </w:numPr>
      </w:pPr>
      <w:bookmarkStart w:id="141" w:name="_Toc453890338"/>
      <w:r>
        <w:t xml:space="preserve">Logical Database </w:t>
      </w:r>
      <w:r w:rsidRPr="00BA0D26">
        <w:t>Requirements</w:t>
      </w:r>
      <w:bookmarkEnd w:id="141"/>
    </w:p>
    <w:p w14:paraId="3130E827" w14:textId="699D9436" w:rsidR="00903259" w:rsidRPr="00903259" w:rsidRDefault="00BA0D26" w:rsidP="00903259">
      <w:r>
        <w:t xml:space="preserve">All physics content and graphics will be stored in a relational database. More information </w:t>
      </w:r>
      <w:r w:rsidR="00A9731B">
        <w:t xml:space="preserve">pertaining to database structure </w:t>
      </w:r>
      <w:ins w:id="142" w:author="Student" w:date="2016-06-22T10:56:00Z">
        <w:del w:id="143" w:author="Omid Ghiyasian" w:date="2016-06-25T20:08:00Z">
          <w:r w:rsidR="007C0A83" w:rsidDel="00C70E81">
            <w:delText>located</w:delText>
          </w:r>
        </w:del>
      </w:ins>
      <w:del w:id="144" w:author="Omid Ghiyasian" w:date="2016-06-25T20:08:00Z">
        <w:r w:rsidDel="00C70E81">
          <w:delText xml:space="preserve">can be found </w:delText>
        </w:r>
      </w:del>
      <w:ins w:id="145" w:author="Omid Ghiyasian" w:date="2016-06-25T20:08:00Z">
        <w:r w:rsidR="00C70E81">
          <w:t xml:space="preserve"> can be found </w:t>
        </w:r>
      </w:ins>
      <w:r>
        <w:t>in the Back End requirement document.</w:t>
      </w:r>
    </w:p>
    <w:p w14:paraId="04715877" w14:textId="3FD658AA" w:rsidR="00903259" w:rsidRPr="00903259" w:rsidRDefault="00883F24" w:rsidP="00903259">
      <w:pPr>
        <w:pStyle w:val="Heading2"/>
        <w:numPr>
          <w:ilvl w:val="1"/>
          <w:numId w:val="3"/>
        </w:numPr>
      </w:pPr>
      <w:bookmarkStart w:id="146" w:name="_Toc453890339"/>
      <w:r>
        <w:lastRenderedPageBreak/>
        <w:t xml:space="preserve">Software System </w:t>
      </w:r>
      <w:r w:rsidRPr="00F64CF3">
        <w:t>Attributes</w:t>
      </w:r>
      <w:bookmarkEnd w:id="146"/>
    </w:p>
    <w:p w14:paraId="3DB8CDF4" w14:textId="739476C2" w:rsidR="00883F24" w:rsidRDefault="00883F24" w:rsidP="00883F24">
      <w:pPr>
        <w:pStyle w:val="Heading2"/>
        <w:numPr>
          <w:ilvl w:val="2"/>
          <w:numId w:val="3"/>
        </w:numPr>
        <w:rPr>
          <w:sz w:val="24"/>
        </w:rPr>
      </w:pPr>
      <w:bookmarkStart w:id="147" w:name="_Toc453890340"/>
      <w:r w:rsidRPr="00883F24">
        <w:rPr>
          <w:sz w:val="24"/>
        </w:rPr>
        <w:t>Reliability</w:t>
      </w:r>
      <w:bookmarkEnd w:id="147"/>
    </w:p>
    <w:p w14:paraId="219CDE53" w14:textId="3D587880" w:rsidR="00903259" w:rsidRPr="00903259" w:rsidRDefault="00F64CF3" w:rsidP="00903259">
      <w:r>
        <w:t xml:space="preserve">UPOD </w:t>
      </w:r>
      <w:del w:id="148" w:author="Student" w:date="2016-06-22T10:56:00Z">
        <w:r w:rsidDel="007C0A83">
          <w:delText xml:space="preserve">is </w:delText>
        </w:r>
      </w:del>
      <w:r>
        <w:t>expected to be available as a permanent reference tool</w:t>
      </w:r>
      <w:ins w:id="149" w:author="Student" w:date="2016-06-22T10:57:00Z">
        <w:r w:rsidR="007C0A83">
          <w:t>, with</w:t>
        </w:r>
      </w:ins>
      <w:del w:id="150" w:author="Student" w:date="2016-06-22T10:57:00Z">
        <w:r w:rsidDel="007C0A83">
          <w:delText>.</w:delText>
        </w:r>
      </w:del>
      <w:r>
        <w:t xml:space="preserve"> </w:t>
      </w:r>
      <w:ins w:id="151" w:author="Student" w:date="2016-06-22T10:57:00Z">
        <w:r w:rsidR="007C0A83">
          <w:t>m</w:t>
        </w:r>
      </w:ins>
      <w:del w:id="152" w:author="Student" w:date="2016-06-22T10:57:00Z">
        <w:r w:rsidDel="007C0A83">
          <w:delText>M</w:delText>
        </w:r>
      </w:del>
      <w:r>
        <w:t xml:space="preserve">aintenance </w:t>
      </w:r>
      <w:del w:id="153" w:author="Tom West" w:date="2016-06-20T01:21:00Z">
        <w:r w:rsidDel="001B4DA9">
          <w:delText xml:space="preserve">windows will be announced prior to making UPOD unavailable. </w:delText>
        </w:r>
      </w:del>
      <w:ins w:id="154" w:author="Tom West" w:date="2016-06-20T01:21:00Z">
        <w:del w:id="155" w:author="Student" w:date="2016-06-22T10:57:00Z">
          <w:r w:rsidR="001B4DA9" w:rsidDel="007C0A83">
            <w:delText xml:space="preserve">will be </w:delText>
          </w:r>
        </w:del>
        <w:r w:rsidR="001B4DA9">
          <w:t xml:space="preserve">conducted in a </w:t>
        </w:r>
        <w:del w:id="156" w:author="Omid Ghiyasian" w:date="2016-06-25T20:09:00Z">
          <w:r w:rsidR="001B4DA9" w:rsidDel="00C70E81">
            <w:delText xml:space="preserve">sandbox </w:delText>
          </w:r>
        </w:del>
      </w:ins>
      <w:commentRangeStart w:id="157"/>
      <w:ins w:id="158" w:author="Omid Ghiyasian" w:date="2016-06-25T20:09:00Z">
        <w:r w:rsidR="00C70E81">
          <w:t xml:space="preserve">development </w:t>
        </w:r>
      </w:ins>
      <w:ins w:id="159" w:author="Tom West" w:date="2016-06-20T01:21:00Z">
        <w:r w:rsidR="001B4DA9">
          <w:t xml:space="preserve">environment </w:t>
        </w:r>
      </w:ins>
      <w:commentRangeEnd w:id="157"/>
      <w:r w:rsidR="00C70E81">
        <w:rPr>
          <w:rStyle w:val="CommentReference"/>
        </w:rPr>
        <w:commentReference w:id="157"/>
      </w:r>
      <w:ins w:id="160" w:author="Tom West" w:date="2016-06-20T01:21:00Z">
        <w:r w:rsidR="001B4DA9">
          <w:t xml:space="preserve">and copied to </w:t>
        </w:r>
        <w:commentRangeStart w:id="161"/>
        <w:r w:rsidR="001B4DA9">
          <w:t xml:space="preserve">production environment </w:t>
        </w:r>
      </w:ins>
      <w:commentRangeEnd w:id="161"/>
      <w:r w:rsidR="00C70E81">
        <w:rPr>
          <w:rStyle w:val="CommentReference"/>
        </w:rPr>
        <w:commentReference w:id="161"/>
      </w:r>
      <w:ins w:id="162" w:author="Tom West" w:date="2016-06-20T01:21:00Z">
        <w:r w:rsidR="001B4DA9">
          <w:t>live.</w:t>
        </w:r>
      </w:ins>
    </w:p>
    <w:p w14:paraId="7A229E51" w14:textId="102D802C" w:rsidR="00883F24" w:rsidRDefault="00883F24" w:rsidP="00883F24">
      <w:pPr>
        <w:pStyle w:val="Heading2"/>
        <w:numPr>
          <w:ilvl w:val="2"/>
          <w:numId w:val="3"/>
        </w:numPr>
        <w:rPr>
          <w:sz w:val="24"/>
        </w:rPr>
      </w:pPr>
      <w:bookmarkStart w:id="163" w:name="_Toc453890341"/>
      <w:r w:rsidRPr="00883F24">
        <w:rPr>
          <w:sz w:val="24"/>
        </w:rPr>
        <w:t>Availability</w:t>
      </w:r>
      <w:bookmarkEnd w:id="163"/>
    </w:p>
    <w:p w14:paraId="3C9ACDA2" w14:textId="068344E6" w:rsidR="00903259" w:rsidRPr="00903259" w:rsidRDefault="00BD65EF" w:rsidP="00903259">
      <w:r>
        <w:t xml:space="preserve">Software used </w:t>
      </w:r>
      <w:r w:rsidR="00F64CF3">
        <w:t xml:space="preserve">in UPOD’s front end must be supported across the previously listed browsers, </w:t>
      </w:r>
      <w:commentRangeStart w:id="164"/>
      <w:r w:rsidR="00F64CF3">
        <w:t>and commonly available for users to set up if required.</w:t>
      </w:r>
      <w:commentRangeEnd w:id="164"/>
      <w:r w:rsidR="00C70E81">
        <w:rPr>
          <w:rStyle w:val="CommentReference"/>
        </w:rPr>
        <w:commentReference w:id="164"/>
      </w:r>
    </w:p>
    <w:p w14:paraId="2EDFB88B" w14:textId="4CC23090" w:rsidR="00883F24" w:rsidRDefault="00883F24" w:rsidP="00883F24">
      <w:pPr>
        <w:pStyle w:val="Heading2"/>
        <w:numPr>
          <w:ilvl w:val="2"/>
          <w:numId w:val="3"/>
        </w:numPr>
        <w:rPr>
          <w:sz w:val="24"/>
        </w:rPr>
      </w:pPr>
      <w:bookmarkStart w:id="165" w:name="_Toc453890342"/>
      <w:r w:rsidRPr="00883F24">
        <w:rPr>
          <w:sz w:val="24"/>
        </w:rPr>
        <w:t>Security</w:t>
      </w:r>
      <w:bookmarkEnd w:id="165"/>
    </w:p>
    <w:p w14:paraId="50CDDE4D" w14:textId="7A951FF3"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w:t>
      </w:r>
      <w:commentRangeStart w:id="166"/>
      <w:r w:rsidR="008D0CC6">
        <w:t>inaccessible, and reasonable care</w:t>
      </w:r>
      <w:ins w:id="167" w:author="Student" w:date="2016-06-22T10:57:00Z">
        <w:r w:rsidR="007C0A83">
          <w:t xml:space="preserve"> </w:t>
        </w:r>
      </w:ins>
      <w:del w:id="168" w:author="Student" w:date="2016-06-22T10:57:00Z">
        <w:r w:rsidR="008D0CC6" w:rsidDel="007C0A83">
          <w:delText xml:space="preserve"> must be </w:delText>
        </w:r>
      </w:del>
      <w:r w:rsidR="008D0CC6">
        <w:t xml:space="preserve">exercised in order to prevent attacks on the Hopper server. </w:t>
      </w:r>
      <w:commentRangeEnd w:id="166"/>
      <w:r w:rsidR="00C70E81">
        <w:rPr>
          <w:rStyle w:val="CommentReference"/>
        </w:rPr>
        <w:commentReference w:id="166"/>
      </w:r>
    </w:p>
    <w:p w14:paraId="25C83F58" w14:textId="3A01F941" w:rsidR="00883F24" w:rsidRDefault="00883F24" w:rsidP="00883F24">
      <w:pPr>
        <w:pStyle w:val="Heading2"/>
        <w:numPr>
          <w:ilvl w:val="2"/>
          <w:numId w:val="3"/>
        </w:numPr>
        <w:rPr>
          <w:sz w:val="24"/>
        </w:rPr>
      </w:pPr>
      <w:bookmarkStart w:id="169" w:name="_Toc453890343"/>
      <w:r w:rsidRPr="00883F24">
        <w:rPr>
          <w:sz w:val="24"/>
        </w:rPr>
        <w:t>Maintainability</w:t>
      </w:r>
      <w:bookmarkEnd w:id="169"/>
    </w:p>
    <w:p w14:paraId="78C4167D" w14:textId="31FE321B" w:rsidR="00903259" w:rsidRPr="00903259" w:rsidRDefault="008D0CC6" w:rsidP="00903259">
      <w:r>
        <w:t>Code should</w:t>
      </w:r>
      <w:del w:id="170" w:author="Student" w:date="2016-06-22T10:58:00Z">
        <w:r w:rsidDel="007C0A83">
          <w:delText xml:space="preserve"> be built</w:delText>
        </w:r>
      </w:del>
      <w:r>
        <w:t xml:space="preserve"> follow</w:t>
      </w:r>
      <w:del w:id="171" w:author="Student" w:date="2016-06-22T10:58:00Z">
        <w:r w:rsidDel="007C0A83">
          <w:delText>ing</w:delText>
        </w:r>
      </w:del>
      <w:r>
        <w:t xml:space="preserve"> </w:t>
      </w:r>
      <w:commentRangeStart w:id="172"/>
      <w:r>
        <w:t xml:space="preserve">standard protocols </w:t>
      </w:r>
      <w:commentRangeEnd w:id="172"/>
      <w:r w:rsidR="007B19C9">
        <w:rPr>
          <w:rStyle w:val="CommentReference"/>
        </w:rPr>
        <w:commentReference w:id="172"/>
      </w:r>
      <w:r>
        <w:t xml:space="preserve">and </w:t>
      </w:r>
      <w:del w:id="173" w:author="Student" w:date="2016-06-22T10:58:00Z">
        <w:r w:rsidDel="007C0A83">
          <w:delText xml:space="preserve">should </w:delText>
        </w:r>
      </w:del>
      <w:r>
        <w:t>be well documented</w:t>
      </w:r>
      <w:del w:id="174" w:author="Student" w:date="2016-06-22T10:59:00Z">
        <w:r w:rsidDel="007C0A83">
          <w:delText xml:space="preserve"> in order</w:delText>
        </w:r>
      </w:del>
      <w:r>
        <w:t xml:space="preserve">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175" w:name="_Toc453890344"/>
      <w:r w:rsidRPr="00883F24">
        <w:rPr>
          <w:sz w:val="24"/>
        </w:rPr>
        <w:t>Portability</w:t>
      </w:r>
      <w:bookmarkEnd w:id="175"/>
    </w:p>
    <w:p w14:paraId="11E85B00" w14:textId="20410B17" w:rsidR="00903259" w:rsidRPr="00903259" w:rsidRDefault="00F64CF3" w:rsidP="00903259">
      <w:r>
        <w:t xml:space="preserve">Development will take place on a Unix based server, so no </w:t>
      </w:r>
      <w:commentRangeStart w:id="176"/>
      <w:r>
        <w:t xml:space="preserve">portability concerns are currently identified. </w:t>
      </w:r>
      <w:commentRangeEnd w:id="176"/>
      <w:r w:rsidR="007B19C9">
        <w:rPr>
          <w:rStyle w:val="CommentReference"/>
        </w:rPr>
        <w:commentReference w:id="176"/>
      </w:r>
      <w:r>
        <w:t xml:space="preserve">Any </w:t>
      </w:r>
      <w:commentRangeStart w:id="177"/>
      <w:r>
        <w:t xml:space="preserve">reasonable requirements </w:t>
      </w:r>
      <w:commentRangeEnd w:id="177"/>
      <w:r w:rsidR="007B19C9">
        <w:rPr>
          <w:rStyle w:val="CommentReference"/>
        </w:rPr>
        <w:commentReference w:id="177"/>
      </w:r>
      <w:r>
        <w:t>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178" w:name="_Toc453890345"/>
      <w:r>
        <w:t>Organizing Specific Requirements</w:t>
      </w:r>
      <w:bookmarkEnd w:id="178"/>
    </w:p>
    <w:p w14:paraId="0D2CCFF7" w14:textId="279FCBC2" w:rsidR="00883F24" w:rsidRDefault="00883F24" w:rsidP="00883F24">
      <w:pPr>
        <w:pStyle w:val="Heading2"/>
        <w:numPr>
          <w:ilvl w:val="2"/>
          <w:numId w:val="3"/>
        </w:numPr>
        <w:rPr>
          <w:sz w:val="24"/>
        </w:rPr>
      </w:pPr>
      <w:bookmarkStart w:id="179" w:name="_Toc453890346"/>
      <w:r w:rsidRPr="00883F24">
        <w:rPr>
          <w:sz w:val="24"/>
        </w:rPr>
        <w:t>System Mode</w:t>
      </w:r>
      <w:r w:rsidR="00D26C10">
        <w:rPr>
          <w:sz w:val="24"/>
        </w:rPr>
        <w:t>s</w:t>
      </w:r>
      <w:bookmarkEnd w:id="179"/>
    </w:p>
    <w:p w14:paraId="21226B0A" w14:textId="67578B8E" w:rsidR="00903259" w:rsidRPr="00903259" w:rsidRDefault="008D0CC6" w:rsidP="00903259">
      <w:r>
        <w:t xml:space="preserve">UPOD’s functionality will be the same for all users, however, there will be an additional </w:t>
      </w:r>
      <w:commentRangeStart w:id="180"/>
      <w:r>
        <w:t xml:space="preserve">administrator mode </w:t>
      </w:r>
      <w:commentRangeEnd w:id="180"/>
      <w:r w:rsidR="007C0A83">
        <w:rPr>
          <w:rStyle w:val="CommentReference"/>
        </w:rPr>
        <w:commentReference w:id="180"/>
      </w:r>
      <w:r>
        <w:t>where</w:t>
      </w:r>
      <w:del w:id="181" w:author="Student" w:date="2016-06-22T11:00:00Z">
        <w:r w:rsidDel="007C0A83">
          <w:delText>in</w:delText>
        </w:r>
      </w:del>
      <w:r>
        <w:t xml:space="preserve"> content can be added, removed, or edited. </w:t>
      </w:r>
    </w:p>
    <w:p w14:paraId="3F5C4132" w14:textId="0AEF9B91" w:rsidR="00883F24" w:rsidRDefault="00883F24" w:rsidP="00883F24">
      <w:pPr>
        <w:pStyle w:val="Heading2"/>
        <w:numPr>
          <w:ilvl w:val="2"/>
          <w:numId w:val="3"/>
        </w:numPr>
        <w:rPr>
          <w:sz w:val="24"/>
        </w:rPr>
      </w:pPr>
      <w:bookmarkStart w:id="182" w:name="_Toc453890347"/>
      <w:r w:rsidRPr="00883F24">
        <w:rPr>
          <w:sz w:val="24"/>
        </w:rPr>
        <w:t xml:space="preserve">User </w:t>
      </w:r>
      <w:r w:rsidRPr="00D26C10">
        <w:rPr>
          <w:sz w:val="24"/>
        </w:rPr>
        <w:t>Classes</w:t>
      </w:r>
      <w:bookmarkEnd w:id="182"/>
    </w:p>
    <w:p w14:paraId="252FBC8E" w14:textId="3E96DA9B" w:rsidR="00D26C10" w:rsidRDefault="00D26C10" w:rsidP="00D26C10">
      <w:pPr>
        <w:pStyle w:val="ListParagraph"/>
        <w:numPr>
          <w:ilvl w:val="0"/>
          <w:numId w:val="13"/>
        </w:numPr>
      </w:pPr>
      <w:commentRangeStart w:id="183"/>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lastRenderedPageBreak/>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commentRangeEnd w:id="183"/>
      <w:r w:rsidR="007B19C9">
        <w:rPr>
          <w:rStyle w:val="CommentReference"/>
        </w:rPr>
        <w:commentReference w:id="183"/>
      </w:r>
    </w:p>
    <w:p w14:paraId="09CB1E02" w14:textId="52301AAE" w:rsidR="00D26C10" w:rsidRDefault="00D26C10" w:rsidP="00D26C10">
      <w:pPr>
        <w:pStyle w:val="ListParagraph"/>
        <w:numPr>
          <w:ilvl w:val="0"/>
          <w:numId w:val="13"/>
        </w:numPr>
      </w:pPr>
      <w:commentRangeStart w:id="184"/>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commentRangeEnd w:id="184"/>
      <w:r w:rsidR="007B19C9">
        <w:rPr>
          <w:rStyle w:val="CommentReference"/>
        </w:rPr>
        <w:commentReference w:id="184"/>
      </w:r>
    </w:p>
    <w:p w14:paraId="740391FF" w14:textId="2D3B2126" w:rsidR="00883F24" w:rsidRDefault="00883F24" w:rsidP="00883F24">
      <w:pPr>
        <w:pStyle w:val="Heading2"/>
        <w:numPr>
          <w:ilvl w:val="2"/>
          <w:numId w:val="3"/>
        </w:numPr>
        <w:rPr>
          <w:sz w:val="24"/>
        </w:rPr>
      </w:pPr>
      <w:bookmarkStart w:id="185" w:name="_Toc453890348"/>
      <w:r w:rsidRPr="00883F24">
        <w:rPr>
          <w:sz w:val="24"/>
        </w:rPr>
        <w:t>Objects</w:t>
      </w:r>
      <w:bookmarkEnd w:id="185"/>
    </w:p>
    <w:p w14:paraId="50736DE5" w14:textId="75B87D29" w:rsidR="00903259" w:rsidRPr="00903259" w:rsidRDefault="00D26C10" w:rsidP="00903259">
      <w:commentRangeStart w:id="186"/>
      <w:r>
        <w:t>To be completed in the analysis phase.</w:t>
      </w:r>
      <w:commentRangeEnd w:id="186"/>
      <w:r w:rsidR="005C1DC6">
        <w:rPr>
          <w:rStyle w:val="CommentReference"/>
        </w:rPr>
        <w:commentReference w:id="186"/>
      </w:r>
    </w:p>
    <w:p w14:paraId="29723D5F" w14:textId="218084DF" w:rsidR="00644ACB" w:rsidRPr="006A08A4" w:rsidRDefault="00883F24" w:rsidP="00644ACB">
      <w:pPr>
        <w:pStyle w:val="Heading2"/>
        <w:numPr>
          <w:ilvl w:val="2"/>
          <w:numId w:val="3"/>
        </w:numPr>
        <w:rPr>
          <w:sz w:val="24"/>
        </w:rPr>
      </w:pPr>
      <w:bookmarkStart w:id="187" w:name="_Toc453890349"/>
      <w:r w:rsidRPr="006A08A4">
        <w:rPr>
          <w:sz w:val="24"/>
        </w:rPr>
        <w:t>Feature</w:t>
      </w:r>
      <w:r w:rsidR="00644ACB" w:rsidRPr="006A08A4">
        <w:rPr>
          <w:sz w:val="24"/>
        </w:rPr>
        <w:t>s</w:t>
      </w:r>
      <w:bookmarkEnd w:id="187"/>
    </w:p>
    <w:p w14:paraId="56A128EA" w14:textId="7F628005" w:rsidR="00644ACB" w:rsidRDefault="00644ACB" w:rsidP="00193379">
      <w:pPr>
        <w:pStyle w:val="Heading2"/>
        <w:numPr>
          <w:ilvl w:val="3"/>
          <w:numId w:val="3"/>
        </w:numPr>
        <w:rPr>
          <w:sz w:val="24"/>
        </w:rPr>
      </w:pPr>
      <w:bookmarkStart w:id="188" w:name="_Toc453890350"/>
      <w:r>
        <w:rPr>
          <w:sz w:val="24"/>
        </w:rPr>
        <w:t>Landing Page</w:t>
      </w:r>
      <w:bookmarkEnd w:id="188"/>
    </w:p>
    <w:p w14:paraId="00D64C03" w14:textId="0E10489A"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w:t>
      </w:r>
      <w:ins w:id="189" w:author="Student" w:date="2016-06-22T11:01:00Z">
        <w:r w:rsidR="007C0A83">
          <w:t>i.e. similar to the Google Search page.</w:t>
        </w:r>
      </w:ins>
      <w:del w:id="190" w:author="Student" w:date="2016-06-22T11:01:00Z">
        <w:r w:rsidDel="007C0A83">
          <w:delText xml:space="preserve">Think of the Google Search page for a similar product. </w:delText>
        </w:r>
      </w:del>
    </w:p>
    <w:p w14:paraId="2050AC4F" w14:textId="0444A679" w:rsidR="00644ACB" w:rsidRDefault="00644ACB" w:rsidP="00644ACB">
      <w:pPr>
        <w:pStyle w:val="Heading2"/>
        <w:numPr>
          <w:ilvl w:val="3"/>
          <w:numId w:val="3"/>
        </w:numPr>
        <w:rPr>
          <w:sz w:val="24"/>
        </w:rPr>
      </w:pPr>
      <w:bookmarkStart w:id="191" w:name="_Toc453890351"/>
      <w:r>
        <w:rPr>
          <w:sz w:val="24"/>
        </w:rPr>
        <w:t>Portal Page</w:t>
      </w:r>
      <w:bookmarkEnd w:id="191"/>
    </w:p>
    <w:p w14:paraId="58B324A1" w14:textId="21BDE36F" w:rsidR="00644ACB" w:rsidRPr="00644ACB" w:rsidRDefault="00A87D6D" w:rsidP="00644ACB">
      <w:r>
        <w:t xml:space="preserve">The portal page will act as a template for the splash page of each physics discipline. Each discipline </w:t>
      </w:r>
      <w:del w:id="192" w:author="Student" w:date="2016-06-22T11:02:00Z">
        <w:r w:rsidDel="007C0A83">
          <w:delText xml:space="preserve">will be </w:delText>
        </w:r>
      </w:del>
      <w:ins w:id="193" w:author="Student" w:date="2016-06-22T11:03:00Z">
        <w:r w:rsidR="007C0A83">
          <w:t>shown</w:t>
        </w:r>
      </w:ins>
      <w:del w:id="194" w:author="Student" w:date="2016-06-22T11:03:00Z">
        <w:r w:rsidDel="007C0A83">
          <w:delText>displayed</w:delText>
        </w:r>
      </w:del>
      <w:r>
        <w:t xml:space="preserve">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195" w:name="_Toc453890352"/>
      <w:r>
        <w:rPr>
          <w:sz w:val="24"/>
        </w:rPr>
        <w:t>Single Entry Page</w:t>
      </w:r>
      <w:bookmarkEnd w:id="195"/>
    </w:p>
    <w:p w14:paraId="077008BE" w14:textId="0CCAE89A" w:rsidR="00644ACB" w:rsidRPr="00644ACB" w:rsidRDefault="006A08A4" w:rsidP="00644ACB">
      <w:r>
        <w:t xml:space="preserve">The single entry page will act as a template for creation of the majority of UPOD’s content. Each concept or law </w:t>
      </w:r>
      <w:ins w:id="196" w:author="Student" w:date="2016-06-22T11:03:00Z">
        <w:r w:rsidR="007C0A83">
          <w:t>shown</w:t>
        </w:r>
      </w:ins>
      <w:del w:id="197" w:author="Student" w:date="2016-06-22T11:03:00Z">
        <w:r w:rsidDel="007C0A83">
          <w:delText>will be displayed</w:delText>
        </w:r>
      </w:del>
      <w:r>
        <w:t xml:space="preserve"> on its own Single Entry page, </w:t>
      </w:r>
      <w:r w:rsidRPr="00B76D7A">
        <w:t>which will display background info, important formulas, and link users to rele</w:t>
      </w:r>
      <w:r>
        <w:t xml:space="preserve">vant information. Relevant links </w:t>
      </w:r>
      <w:del w:id="198" w:author="Student" w:date="2016-06-22T11:03:00Z">
        <w:r w:rsidDel="007C0A83">
          <w:delText xml:space="preserve">will be </w:delText>
        </w:r>
      </w:del>
      <w:r>
        <w:t xml:space="preserve">displayed at the bottom of the page, similar to the “See Also” section </w:t>
      </w:r>
      <w:del w:id="199" w:author="Student" w:date="2016-06-22T11:03:00Z">
        <w:r w:rsidDel="007C0A83">
          <w:delText xml:space="preserve">near the bottom </w:delText>
        </w:r>
      </w:del>
      <w:r>
        <w:t>of Wikipedia pages.</w:t>
      </w:r>
    </w:p>
    <w:p w14:paraId="73960580" w14:textId="197ED2F7" w:rsidR="00644ACB" w:rsidRDefault="00644ACB" w:rsidP="00644ACB">
      <w:pPr>
        <w:pStyle w:val="Heading2"/>
        <w:numPr>
          <w:ilvl w:val="3"/>
          <w:numId w:val="3"/>
        </w:numPr>
        <w:rPr>
          <w:sz w:val="24"/>
        </w:rPr>
      </w:pPr>
      <w:bookmarkStart w:id="200" w:name="_Toc453890353"/>
      <w:r>
        <w:rPr>
          <w:sz w:val="24"/>
        </w:rPr>
        <w:lastRenderedPageBreak/>
        <w:t>About UPOD Page</w:t>
      </w:r>
      <w:bookmarkEnd w:id="200"/>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 xml:space="preserve">This is </w:t>
      </w:r>
      <w:commentRangeStart w:id="201"/>
      <w:r>
        <w:t xml:space="preserve">also where users will be </w:t>
      </w:r>
      <w:commentRangeEnd w:id="201"/>
      <w:r w:rsidR="007C0A83">
        <w:rPr>
          <w:rStyle w:val="CommentReference"/>
        </w:rPr>
        <w:commentReference w:id="201"/>
      </w:r>
      <w:r>
        <w:t>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202" w:name="_Toc453890354"/>
      <w:commentRangeStart w:id="203"/>
      <w:r>
        <w:rPr>
          <w:sz w:val="24"/>
        </w:rPr>
        <w:t>Admin Login Page</w:t>
      </w:r>
      <w:bookmarkEnd w:id="202"/>
      <w:commentRangeEnd w:id="203"/>
      <w:r w:rsidR="00D250C6">
        <w:rPr>
          <w:rStyle w:val="CommentReference"/>
          <w:b w:val="0"/>
        </w:rPr>
        <w:commentReference w:id="203"/>
      </w:r>
    </w:p>
    <w:p w14:paraId="143326C2" w14:textId="47BEFA64" w:rsidR="00644ACB" w:rsidRPr="00644ACB" w:rsidRDefault="00644ACB" w:rsidP="00644ACB">
      <w:r>
        <w:t>Site admins will need to enter credentials on this page to gain administrator access to the site’s edit mode – URL for this page</w:t>
      </w:r>
      <w:del w:id="204" w:author="Student" w:date="2016-06-22T11:05:00Z">
        <w:r w:rsidDel="00D250C6">
          <w:delText xml:space="preserve"> will only be</w:delText>
        </w:r>
      </w:del>
      <w:r>
        <w:t xml:space="preserve"> given </w:t>
      </w:r>
      <w:ins w:id="205" w:author="Student" w:date="2016-06-22T11:05:00Z">
        <w:r w:rsidR="00D250C6">
          <w:t xml:space="preserve">only </w:t>
        </w:r>
      </w:ins>
      <w:r>
        <w:t>to admins/moderators (i.e. no direct link to Admin portal.)</w:t>
      </w:r>
      <w:ins w:id="206" w:author="Student" w:date="2016-06-22T11:06:00Z">
        <w:r w:rsidR="00D250C6">
          <w:t xml:space="preserve"> </w:t>
        </w:r>
      </w:ins>
    </w:p>
    <w:p w14:paraId="5CFD5CED" w14:textId="6BD1DFD2" w:rsidR="00644ACB" w:rsidRDefault="00644ACB" w:rsidP="00644ACB">
      <w:pPr>
        <w:pStyle w:val="Heading2"/>
        <w:numPr>
          <w:ilvl w:val="3"/>
          <w:numId w:val="3"/>
        </w:numPr>
        <w:rPr>
          <w:sz w:val="24"/>
        </w:rPr>
      </w:pPr>
      <w:bookmarkStart w:id="207" w:name="_Toc453890355"/>
      <w:commentRangeStart w:id="208"/>
      <w:r>
        <w:rPr>
          <w:sz w:val="24"/>
        </w:rPr>
        <w:t>Search Results Page</w:t>
      </w:r>
      <w:bookmarkEnd w:id="207"/>
      <w:commentRangeEnd w:id="208"/>
      <w:r w:rsidR="00165C7E">
        <w:rPr>
          <w:rStyle w:val="CommentReference"/>
          <w:b w:val="0"/>
        </w:rPr>
        <w:commentReference w:id="208"/>
      </w:r>
    </w:p>
    <w:p w14:paraId="5E9C48CB" w14:textId="74FC04D2" w:rsidR="00193379" w:rsidRDefault="00193379" w:rsidP="00193379">
      <w:pPr>
        <w:pStyle w:val="ListParagraph"/>
        <w:ind w:left="0"/>
      </w:pPr>
      <w:r>
        <w:t>Topic searches should contain enough relevant information to satisfy the user’s search. Since some information can apply to many different disciplines, (i.e. Speed of Light</w:t>
      </w:r>
      <w:del w:id="209" w:author="Omid Ghiyasian" w:date="2016-06-25T20:36:00Z">
        <w:r w:rsidDel="00547E48">
          <w:delText xml:space="preserve"> would be found </w:delText>
        </w:r>
      </w:del>
      <w:ins w:id="210" w:author="Omid Ghiyasian" w:date="2016-06-25T20:36:00Z">
        <w:r w:rsidR="00547E48">
          <w:t xml:space="preserve"> would be </w:t>
        </w:r>
      </w:ins>
      <w:r>
        <w:t>in both Classical Mechanics as well as Optics) a search for terms should list all Single Entry Pages that refer to that term. Results should be displayed with a Page Heading as well as a brief preview of the info contained on the linked page. (</w:t>
      </w:r>
      <w:ins w:id="211" w:author="Student" w:date="2016-06-22T11:08:00Z">
        <w:r w:rsidR="00D250C6">
          <w:t>i.e. s</w:t>
        </w:r>
      </w:ins>
      <w:del w:id="212" w:author="Student" w:date="2016-06-22T11:08:00Z">
        <w:r w:rsidDel="00D250C6">
          <w:delText>S</w:delText>
        </w:r>
      </w:del>
      <w:r>
        <w:t>imilar to a general Google Search)</w:t>
      </w:r>
    </w:p>
    <w:p w14:paraId="6D8471E6" w14:textId="77777777" w:rsidR="00644ACB" w:rsidRPr="00644ACB" w:rsidRDefault="00644ACB" w:rsidP="00644ACB"/>
    <w:p w14:paraId="2FF728FE" w14:textId="3D4A9EA7" w:rsidR="00883F24" w:rsidDel="005C1DC6" w:rsidRDefault="00883F24" w:rsidP="00883F24">
      <w:pPr>
        <w:pStyle w:val="Heading2"/>
        <w:numPr>
          <w:ilvl w:val="2"/>
          <w:numId w:val="3"/>
        </w:numPr>
        <w:rPr>
          <w:del w:id="213" w:author="Omid Ghiyasian" w:date="2016-06-25T20:32:00Z"/>
          <w:sz w:val="24"/>
        </w:rPr>
      </w:pPr>
      <w:bookmarkStart w:id="214" w:name="_Toc453890356"/>
      <w:commentRangeStart w:id="215"/>
      <w:del w:id="216" w:author="Omid Ghiyasian" w:date="2016-06-25T20:32:00Z">
        <w:r w:rsidRPr="00883F24" w:rsidDel="005C1DC6">
          <w:rPr>
            <w:sz w:val="24"/>
          </w:rPr>
          <w:delText>Stimulus</w:delText>
        </w:r>
        <w:bookmarkEnd w:id="214"/>
      </w:del>
    </w:p>
    <w:p w14:paraId="0791B7A1" w14:textId="31CF2495" w:rsidR="00D26C10" w:rsidRPr="00903259" w:rsidDel="005C1DC6" w:rsidRDefault="00D26C10" w:rsidP="00D26C10">
      <w:pPr>
        <w:pStyle w:val="ListParagraph"/>
        <w:ind w:left="0"/>
        <w:rPr>
          <w:del w:id="217" w:author="Omid Ghiyasian" w:date="2016-06-25T20:32:00Z"/>
        </w:rPr>
      </w:pPr>
      <w:del w:id="218" w:author="Omid Ghiyasian" w:date="2016-06-25T20:32:00Z">
        <w:r w:rsidDel="005C1DC6">
          <w:delText>To be completed in the analysis phase.</w:delText>
        </w:r>
      </w:del>
    </w:p>
    <w:p w14:paraId="73A0B7CB" w14:textId="72BB354D" w:rsidR="00903259" w:rsidRPr="00903259" w:rsidDel="005C1DC6" w:rsidRDefault="00903259" w:rsidP="00903259">
      <w:pPr>
        <w:rPr>
          <w:del w:id="219" w:author="Omid Ghiyasian" w:date="2016-06-25T20:32:00Z"/>
        </w:rPr>
      </w:pPr>
    </w:p>
    <w:p w14:paraId="63B5C1F7" w14:textId="6E1B8925" w:rsidR="00883F24" w:rsidDel="005C1DC6" w:rsidRDefault="00883F24" w:rsidP="00883F24">
      <w:pPr>
        <w:pStyle w:val="Heading2"/>
        <w:numPr>
          <w:ilvl w:val="2"/>
          <w:numId w:val="3"/>
        </w:numPr>
        <w:rPr>
          <w:del w:id="220" w:author="Omid Ghiyasian" w:date="2016-06-25T20:32:00Z"/>
          <w:sz w:val="24"/>
        </w:rPr>
      </w:pPr>
      <w:bookmarkStart w:id="221" w:name="_Toc453890357"/>
      <w:del w:id="222" w:author="Omid Ghiyasian" w:date="2016-06-25T20:32:00Z">
        <w:r w:rsidRPr="00883F24" w:rsidDel="005C1DC6">
          <w:rPr>
            <w:sz w:val="24"/>
          </w:rPr>
          <w:delText>Response</w:delText>
        </w:r>
        <w:bookmarkEnd w:id="221"/>
      </w:del>
    </w:p>
    <w:p w14:paraId="53DBEF80" w14:textId="72718DB6" w:rsidR="00D26C10" w:rsidRPr="00903259" w:rsidDel="005C1DC6" w:rsidRDefault="00D26C10" w:rsidP="00D26C10">
      <w:pPr>
        <w:pStyle w:val="ListParagraph"/>
        <w:ind w:left="0"/>
        <w:rPr>
          <w:del w:id="223" w:author="Omid Ghiyasian" w:date="2016-06-25T20:32:00Z"/>
        </w:rPr>
      </w:pPr>
      <w:del w:id="224" w:author="Omid Ghiyasian" w:date="2016-06-25T20:32:00Z">
        <w:r w:rsidDel="005C1DC6">
          <w:delText>To be completed in the analysis phase.</w:delText>
        </w:r>
      </w:del>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225" w:name="_Toc453890358"/>
      <w:r w:rsidRPr="00883F24">
        <w:rPr>
          <w:sz w:val="24"/>
        </w:rPr>
        <w:t>Functional Hierarchy</w:t>
      </w:r>
      <w:bookmarkEnd w:id="225"/>
    </w:p>
    <w:p w14:paraId="5013D20C" w14:textId="77777777" w:rsidR="00D26C10" w:rsidRPr="00903259" w:rsidRDefault="00D26C10" w:rsidP="00D26C10">
      <w:pPr>
        <w:pStyle w:val="ListParagraph"/>
        <w:ind w:left="0"/>
      </w:pPr>
      <w:commentRangeStart w:id="226"/>
      <w:r>
        <w:t>To be completed in the analysis phase.</w:t>
      </w:r>
      <w:commentRangeEnd w:id="215"/>
      <w:r w:rsidR="005C1DC6">
        <w:rPr>
          <w:rStyle w:val="CommentReference"/>
        </w:rPr>
        <w:commentReference w:id="215"/>
      </w:r>
      <w:commentRangeEnd w:id="226"/>
      <w:r w:rsidR="005C1DC6">
        <w:rPr>
          <w:rStyle w:val="CommentReference"/>
        </w:rPr>
        <w:commentReference w:id="226"/>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227" w:name="_Toc453890359"/>
      <w:r>
        <w:lastRenderedPageBreak/>
        <w:t>Supporting Information</w:t>
      </w:r>
      <w:bookmarkStart w:id="228" w:name="h.3rdcrjn" w:colFirst="0" w:colLast="0"/>
      <w:bookmarkEnd w:id="227"/>
      <w:bookmarkEnd w:id="228"/>
    </w:p>
    <w:p w14:paraId="1C6216FF" w14:textId="71BA2478" w:rsidR="00D26C10" w:rsidRDefault="00D26C10" w:rsidP="00D26C10">
      <w:pPr>
        <w:rPr>
          <w:rFonts w:eastAsia="Arial"/>
        </w:rPr>
      </w:pPr>
      <w:r>
        <w:rPr>
          <w:rFonts w:eastAsia="Arial"/>
        </w:rPr>
        <w:t>Requirements Documents for other aspects of UPOD</w:t>
      </w:r>
      <w:del w:id="229" w:author="Student" w:date="2016-06-22T11:08:00Z">
        <w:r w:rsidDel="00D250C6">
          <w:rPr>
            <w:rFonts w:eastAsia="Arial"/>
          </w:rPr>
          <w:delText xml:space="preserve"> can be</w:delText>
        </w:r>
      </w:del>
      <w:ins w:id="230" w:author="Omid Ghiyasian" w:date="2016-06-25T20:35:00Z">
        <w:r w:rsidR="00547E48">
          <w:rPr>
            <w:rFonts w:eastAsia="Arial"/>
          </w:rPr>
          <w:t xml:space="preserve"> can be</w:t>
        </w:r>
      </w:ins>
      <w:r>
        <w:rPr>
          <w:rFonts w:eastAsia="Arial"/>
        </w:rPr>
        <w:t xml:space="preserv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dent" w:date="2016-06-22T12:08:00Z" w:initials="S">
    <w:p w14:paraId="28761AB3" w14:textId="53CCAD08" w:rsidR="006C1BC7" w:rsidRDefault="006C1BC7">
      <w:pPr>
        <w:pStyle w:val="CommentText"/>
      </w:pPr>
      <w:r>
        <w:rPr>
          <w:rStyle w:val="CommentReference"/>
        </w:rPr>
        <w:annotationRef/>
      </w:r>
      <w:r>
        <w:t>Table of contents needs to be reviewed. Back-end version doesn’t break down to 2.1.1, 2.1.2, etc. level. Should we do it in front –end? Formatting must be same</w:t>
      </w:r>
    </w:p>
  </w:comment>
  <w:comment w:id="2" w:author="Omid Ghiyasian" w:date="2016-06-25T19:32:00Z" w:initials="OG">
    <w:p w14:paraId="4DDE5468" w14:textId="25A7504D" w:rsidR="00123394" w:rsidRDefault="00123394">
      <w:pPr>
        <w:pStyle w:val="CommentText"/>
      </w:pPr>
      <w:r>
        <w:rPr>
          <w:rStyle w:val="CommentReference"/>
        </w:rPr>
        <w:annotationRef/>
      </w:r>
      <w:r>
        <w:t>As far as Formatting goes, they should all follow the same formatting of the Template.html file. (That goes for indentation and what not)</w:t>
      </w:r>
    </w:p>
  </w:comment>
  <w:comment w:id="48" w:author="Omid Ghiyasian" w:date="2016-06-19T16:12:00Z" w:initials="OG">
    <w:p w14:paraId="5400625F" w14:textId="78CB4500" w:rsidR="007C0A83" w:rsidRDefault="007C0A83">
      <w:pPr>
        <w:pStyle w:val="CommentText"/>
      </w:pPr>
      <w:r>
        <w:rPr>
          <w:rStyle w:val="CommentReference"/>
        </w:rPr>
        <w:annotationRef/>
      </w:r>
      <w:r>
        <w:t>It’s easier to just say “it’s not user friendly” to cover every issue with the webpage, for example I could say HyperPhysics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56" w:author="Student" w:date="2016-06-22T10:40:00Z" w:initials="S">
    <w:p w14:paraId="58FFDC1F" w14:textId="051DDC71" w:rsidR="007C0A83" w:rsidRDefault="007C0A83">
      <w:pPr>
        <w:pStyle w:val="CommentText"/>
      </w:pPr>
      <w:r>
        <w:rPr>
          <w:rStyle w:val="CommentReference"/>
        </w:rPr>
        <w:annotationRef/>
      </w:r>
      <w:r>
        <w:t>Don’t need to say “in section 1”, they can see for themselves</w:t>
      </w:r>
    </w:p>
  </w:comment>
  <w:comment w:id="61" w:author="Student" w:date="2016-06-22T10:42:00Z" w:initials="S">
    <w:p w14:paraId="34EDAE4E" w14:textId="6D3D81AE" w:rsidR="007C0A83" w:rsidRDefault="007C0A83">
      <w:pPr>
        <w:pStyle w:val="CommentText"/>
      </w:pPr>
      <w:r>
        <w:rPr>
          <w:rStyle w:val="CommentReference"/>
        </w:rPr>
        <w:annotationRef/>
      </w:r>
      <w:r>
        <w:t>Format to match Back-end doc, they have different set up</w:t>
      </w:r>
    </w:p>
  </w:comment>
  <w:comment w:id="65" w:author="Student" w:date="2016-06-22T10:42:00Z" w:initials="S">
    <w:p w14:paraId="6BA4D330" w14:textId="35CB9933" w:rsidR="007C0A83" w:rsidRDefault="007C0A83">
      <w:pPr>
        <w:pStyle w:val="CommentText"/>
      </w:pPr>
      <w:r>
        <w:rPr>
          <w:rStyle w:val="CommentReference"/>
        </w:rPr>
        <w:annotationRef/>
      </w:r>
      <w:r>
        <w:t>Make sure formatting is matching Back-end doc</w:t>
      </w:r>
    </w:p>
  </w:comment>
  <w:comment w:id="86" w:author="Omid Ghiyasian" w:date="2016-06-25T19:36:00Z" w:initials="OG">
    <w:p w14:paraId="2F6A674D" w14:textId="051EED05" w:rsidR="00123394" w:rsidRDefault="00123394">
      <w:pPr>
        <w:pStyle w:val="CommentText"/>
      </w:pPr>
      <w:r>
        <w:rPr>
          <w:rStyle w:val="CommentReference"/>
        </w:rPr>
        <w:annotationRef/>
      </w:r>
      <w:r>
        <w:t>We have decided which versions of browsers we will support</w:t>
      </w:r>
      <w:r w:rsidR="00834D84">
        <w:t xml:space="preserve"> (latest version of each browser at this point)</w:t>
      </w:r>
      <w:r>
        <w:t>:</w:t>
      </w:r>
    </w:p>
    <w:p w14:paraId="7BD10BFC" w14:textId="13102725" w:rsidR="00123394" w:rsidRDefault="00123394">
      <w:pPr>
        <w:pStyle w:val="CommentText"/>
      </w:pPr>
      <w:r>
        <w:t>Google Chrome version 51</w:t>
      </w:r>
    </w:p>
    <w:p w14:paraId="3DE3AFCD" w14:textId="2E558F80" w:rsidR="00123394" w:rsidRDefault="00123394">
      <w:pPr>
        <w:pStyle w:val="CommentText"/>
      </w:pPr>
      <w:r>
        <w:t>Mozilla Firefox version 47</w:t>
      </w:r>
    </w:p>
    <w:p w14:paraId="236EE769" w14:textId="4959B5E7" w:rsidR="00123394" w:rsidRDefault="00123394">
      <w:pPr>
        <w:pStyle w:val="CommentText"/>
      </w:pPr>
      <w:r>
        <w:t>Internet Explorer version 11</w:t>
      </w:r>
    </w:p>
    <w:p w14:paraId="11A43C5B" w14:textId="68D5B345" w:rsidR="00123394" w:rsidRDefault="00123394">
      <w:pPr>
        <w:pStyle w:val="CommentText"/>
      </w:pPr>
      <w:r>
        <w:t>Safari version 9.1</w:t>
      </w:r>
    </w:p>
    <w:p w14:paraId="694B5127" w14:textId="43C71A55" w:rsidR="00834D84" w:rsidRDefault="00834D84">
      <w:pPr>
        <w:pStyle w:val="CommentText"/>
      </w:pPr>
      <w:r>
        <w:t>Microsoft Edge version 38</w:t>
      </w:r>
    </w:p>
  </w:comment>
  <w:comment w:id="88" w:author="Omid Ghiyasian" w:date="2016-06-25T19:42:00Z" w:initials="OG">
    <w:p w14:paraId="11A021B4" w14:textId="0D184819" w:rsidR="00834D84" w:rsidRDefault="00834D84">
      <w:pPr>
        <w:pStyle w:val="CommentText"/>
      </w:pPr>
      <w:r>
        <w:rPr>
          <w:rStyle w:val="CommentReference"/>
        </w:rPr>
        <w:annotationRef/>
      </w:r>
      <w:r>
        <w:t>We have decided that we will support interaction with UPOD by touchscreen for Android and IPhone.</w:t>
      </w:r>
    </w:p>
  </w:comment>
  <w:comment w:id="90" w:author="Omid Ghiyasian" w:date="2016-06-25T19:45:00Z" w:initials="OG">
    <w:p w14:paraId="52AE229D" w14:textId="10542F6E" w:rsidR="00834D84" w:rsidRDefault="00834D84">
      <w:pPr>
        <w:pStyle w:val="CommentText"/>
      </w:pPr>
      <w:r>
        <w:rPr>
          <w:rStyle w:val="CommentReference"/>
        </w:rPr>
        <w:annotationRef/>
      </w:r>
      <w:r>
        <w:t>Need to specify what kind of database, (I know it is more back end-related but we cannot leave any ambiguity)</w:t>
      </w:r>
    </w:p>
  </w:comment>
  <w:comment w:id="93" w:author="Student" w:date="2016-06-22T10:47:00Z" w:initials="S">
    <w:p w14:paraId="391C1DBC" w14:textId="6B1F8024" w:rsidR="007C0A83" w:rsidRDefault="007C0A83">
      <w:pPr>
        <w:pStyle w:val="CommentText"/>
      </w:pPr>
      <w:r>
        <w:rPr>
          <w:rStyle w:val="CommentReference"/>
        </w:rPr>
        <w:annotationRef/>
      </w:r>
      <w:r>
        <w:t>Should specify which animation software, probably pick one out soon if we don’t have one already</w:t>
      </w:r>
    </w:p>
  </w:comment>
  <w:comment w:id="98" w:author="Omid Ghiyasian" w:date="2016-06-25T19:46:00Z" w:initials="OG">
    <w:p w14:paraId="312FBCDD" w14:textId="03FD49CD" w:rsidR="00834D84" w:rsidRDefault="00834D84">
      <w:pPr>
        <w:pStyle w:val="CommentText"/>
      </w:pPr>
      <w:r>
        <w:rPr>
          <w:rStyle w:val="CommentReference"/>
        </w:rPr>
        <w:annotationRef/>
      </w:r>
      <w:r>
        <w:t>We have decided that memory constraints will be at the very top 50 MB. We estimated this amount by looking at the average amount of memory used by other websites such as facebook.</w:t>
      </w:r>
    </w:p>
  </w:comment>
  <w:comment w:id="107" w:author="Omid Ghiyasian" w:date="2016-06-25T19:49:00Z" w:initials="OG">
    <w:p w14:paraId="403FC3AA" w14:textId="74B6790C" w:rsidR="00834D84" w:rsidRDefault="00834D84">
      <w:pPr>
        <w:pStyle w:val="CommentText"/>
      </w:pPr>
      <w:r>
        <w:rPr>
          <w:rStyle w:val="CommentReference"/>
        </w:rPr>
        <w:annotationRef/>
      </w:r>
      <w:r w:rsidR="00DB674A">
        <w:t xml:space="preserve">(NOTE: the comments I am putting here are not here to change anything in this section but to add to the features section respectively). </w:t>
      </w:r>
      <w:r>
        <w:t xml:space="preserve">In the Features section we must explain how we are going to achieve this task. The feature we decided is a </w:t>
      </w:r>
      <w:r w:rsidRPr="00834D84">
        <w:rPr>
          <w:b/>
        </w:rPr>
        <w:t>search bar</w:t>
      </w:r>
      <w:r>
        <w:t xml:space="preserve">, specifications will be determined later. </w:t>
      </w:r>
    </w:p>
  </w:comment>
  <w:comment w:id="110" w:author="Omid Ghiyasian" w:date="2016-06-25T19:50:00Z" w:initials="OG">
    <w:p w14:paraId="7F062AE0" w14:textId="0AAC8CE9" w:rsidR="00834D84" w:rsidRDefault="00834D84">
      <w:pPr>
        <w:pStyle w:val="CommentText"/>
      </w:pPr>
      <w:r>
        <w:rPr>
          <w:rStyle w:val="CommentReference"/>
        </w:rPr>
        <w:annotationRef/>
      </w:r>
      <w:r>
        <w:t xml:space="preserve">Just as the search bar we need to include a feature for this function. We decided that we will use a </w:t>
      </w:r>
      <w:r w:rsidRPr="00834D84">
        <w:rPr>
          <w:b/>
        </w:rPr>
        <w:t>slide menu</w:t>
      </w:r>
      <w:r>
        <w:t xml:space="preserve"> with links to other pages for navigation purposes.</w:t>
      </w:r>
    </w:p>
  </w:comment>
  <w:comment w:id="116" w:author="Omid Ghiyasian" w:date="2016-06-25T19:53:00Z" w:initials="OG">
    <w:p w14:paraId="1CBE8487" w14:textId="537F2433" w:rsidR="00DB674A" w:rsidRPr="00DB674A" w:rsidRDefault="00DB674A">
      <w:pPr>
        <w:pStyle w:val="CommentText"/>
      </w:pPr>
      <w:r>
        <w:rPr>
          <w:rStyle w:val="CommentReference"/>
        </w:rPr>
        <w:annotationRef/>
      </w:r>
      <w:r>
        <w:t xml:space="preserve">We have no idea which entry pages will contain this but we know they will be in various </w:t>
      </w:r>
      <w:r w:rsidRPr="00DB674A">
        <w:rPr>
          <w:b/>
        </w:rPr>
        <w:t>entry pages</w:t>
      </w:r>
      <w:r>
        <w:t>. Include this in the features section under entry pages.</w:t>
      </w:r>
    </w:p>
  </w:comment>
  <w:comment w:id="118" w:author="Omid Ghiyasian" w:date="2016-06-25T19:54:00Z" w:initials="OG">
    <w:p w14:paraId="3DA31430" w14:textId="7B39F4E0" w:rsidR="00DB674A" w:rsidRDefault="00DB674A">
      <w:pPr>
        <w:pStyle w:val="CommentText"/>
      </w:pPr>
      <w:r>
        <w:rPr>
          <w:rStyle w:val="CommentReference"/>
        </w:rPr>
        <w:annotationRef/>
      </w:r>
      <w:r>
        <w:t>We are going to use a GUI and more details will be added later.</w:t>
      </w:r>
    </w:p>
  </w:comment>
  <w:comment w:id="125" w:author="Omid Ghiyasian" w:date="2016-06-25T19:57:00Z" w:initials="OG">
    <w:p w14:paraId="368B31F0" w14:textId="2ECDA9B3" w:rsidR="00DB674A" w:rsidRDefault="00DB674A">
      <w:pPr>
        <w:pStyle w:val="CommentText"/>
      </w:pPr>
      <w:r>
        <w:rPr>
          <w:rStyle w:val="CommentReference"/>
        </w:rPr>
        <w:annotationRef/>
      </w:r>
      <w:r>
        <w:t>We will provide a login page with login features more details later will be added. (for example we are deciding whether they would use their own emails or Laurier logins.)</w:t>
      </w:r>
    </w:p>
  </w:comment>
  <w:comment w:id="128" w:author="Omid Ghiyasian" w:date="2016-06-25T20:02:00Z" w:initials="OG">
    <w:p w14:paraId="207F247A" w14:textId="1DA77B93" w:rsidR="00DB674A" w:rsidRDefault="00DB674A">
      <w:pPr>
        <w:pStyle w:val="CommentText"/>
      </w:pPr>
      <w:r>
        <w:rPr>
          <w:rStyle w:val="CommentReference"/>
        </w:rPr>
        <w:annotationRef/>
      </w:r>
      <w:r>
        <w:t>We will have an administrator page th</w:t>
      </w:r>
      <w:r w:rsidR="00C70E81">
        <w:t>at will list all the moderators and have options to create or delete any moderator’s account.</w:t>
      </w:r>
    </w:p>
  </w:comment>
  <w:comment w:id="140" w:author="Omid Ghiyasian" w:date="2016-06-25T20:06:00Z" w:initials="OG">
    <w:p w14:paraId="3006F2F7" w14:textId="68E4C3B5" w:rsidR="00C70E81" w:rsidRDefault="00C70E81">
      <w:pPr>
        <w:pStyle w:val="CommentText"/>
      </w:pPr>
      <w:r>
        <w:rPr>
          <w:rStyle w:val="CommentReference"/>
        </w:rPr>
        <w:annotationRef/>
      </w:r>
      <w:r>
        <w:t>The speed we aim for is under one second.</w:t>
      </w:r>
    </w:p>
  </w:comment>
  <w:comment w:id="157" w:author="Omid Ghiyasian" w:date="2016-06-25T20:09:00Z" w:initials="OG">
    <w:p w14:paraId="6FDDA1B8" w14:textId="2A2A8741" w:rsidR="00C70E81" w:rsidRDefault="00C70E81">
      <w:pPr>
        <w:pStyle w:val="CommentText"/>
      </w:pPr>
      <w:r>
        <w:rPr>
          <w:rStyle w:val="CommentReference"/>
        </w:rPr>
        <w:annotationRef/>
      </w:r>
      <w:r>
        <w:t>Need to explain these terms in the acronyms and definitions section.</w:t>
      </w:r>
    </w:p>
  </w:comment>
  <w:comment w:id="161" w:author="Omid Ghiyasian" w:date="2016-06-25T20:10:00Z" w:initials="OG">
    <w:p w14:paraId="3C699FE8" w14:textId="5252762C" w:rsidR="00C70E81" w:rsidRDefault="00C70E81">
      <w:pPr>
        <w:pStyle w:val="CommentText"/>
      </w:pPr>
      <w:r>
        <w:rPr>
          <w:rStyle w:val="CommentReference"/>
        </w:rPr>
        <w:annotationRef/>
      </w:r>
      <w:r>
        <w:t>Same as above</w:t>
      </w:r>
    </w:p>
  </w:comment>
  <w:comment w:id="164" w:author="Omid Ghiyasian" w:date="2016-06-25T20:10:00Z" w:initials="OG">
    <w:p w14:paraId="7ED1D700" w14:textId="285C715A" w:rsidR="00C70E81" w:rsidRPr="00C70E81" w:rsidRDefault="00C70E81">
      <w:pPr>
        <w:pStyle w:val="CommentText"/>
      </w:pPr>
      <w:r>
        <w:rPr>
          <w:rStyle w:val="CommentReference"/>
        </w:rPr>
        <w:annotationRef/>
      </w:r>
      <w:r>
        <w:t xml:space="preserve">I don’t understand what you mean by “available for users to </w:t>
      </w:r>
      <w:r>
        <w:rPr>
          <w:b/>
        </w:rPr>
        <w:t>set up</w:t>
      </w:r>
      <w:r>
        <w:t xml:space="preserve"> if required”??</w:t>
      </w:r>
    </w:p>
  </w:comment>
  <w:comment w:id="166" w:author="Omid Ghiyasian" w:date="2016-06-25T20:11:00Z" w:initials="OG">
    <w:p w14:paraId="4364F150" w14:textId="78F3947C" w:rsidR="00C70E81" w:rsidRDefault="00C70E81">
      <w:pPr>
        <w:pStyle w:val="CommentText"/>
      </w:pPr>
      <w:r>
        <w:rPr>
          <w:rStyle w:val="CommentReference"/>
        </w:rPr>
        <w:annotationRef/>
      </w:r>
      <w:r>
        <w:t>Login will be done in the URL/login address, and no links to the login page and only admins and moderators will know about the URL address.</w:t>
      </w:r>
    </w:p>
  </w:comment>
  <w:comment w:id="172" w:author="Omid Ghiyasian" w:date="2016-06-25T20:13:00Z" w:initials="OG">
    <w:p w14:paraId="2ED2EB6C" w14:textId="1C2CCF31" w:rsidR="007B19C9" w:rsidRPr="007B19C9" w:rsidRDefault="007B19C9">
      <w:pPr>
        <w:pStyle w:val="CommentText"/>
      </w:pPr>
      <w:r>
        <w:rPr>
          <w:rStyle w:val="CommentReference"/>
        </w:rPr>
        <w:annotationRef/>
      </w:r>
      <w:r>
        <w:t xml:space="preserve">Need to explain what we mean by </w:t>
      </w:r>
      <w:r>
        <w:rPr>
          <w:b/>
        </w:rPr>
        <w:t>standard protocol</w:t>
      </w:r>
      <w:r>
        <w:t>. As of now our standard is  that for each class tag and some ID tags in HTML, there must be commenting to explain what the code will do.</w:t>
      </w:r>
    </w:p>
  </w:comment>
  <w:comment w:id="176" w:author="Omid Ghiyasian" w:date="2016-06-25T20:15:00Z" w:initials="OG">
    <w:p w14:paraId="334D5D1D" w14:textId="4A5220A6" w:rsidR="007B19C9" w:rsidRDefault="007B19C9">
      <w:pPr>
        <w:pStyle w:val="CommentText"/>
      </w:pPr>
      <w:r>
        <w:rPr>
          <w:rStyle w:val="CommentReference"/>
        </w:rPr>
        <w:annotationRef/>
      </w:r>
      <w:r>
        <w:t>UPOD will always be on Hopper.</w:t>
      </w:r>
    </w:p>
  </w:comment>
  <w:comment w:id="177" w:author="Omid Ghiyasian" w:date="2016-06-25T20:16:00Z" w:initials="OG">
    <w:p w14:paraId="7DAF88DD" w14:textId="5AC50254" w:rsidR="007B19C9" w:rsidRDefault="007B19C9">
      <w:pPr>
        <w:pStyle w:val="CommentText"/>
      </w:pPr>
      <w:r>
        <w:rPr>
          <w:rStyle w:val="CommentReference"/>
        </w:rPr>
        <w:annotationRef/>
      </w:r>
      <w:r>
        <w:t>Ruby (Updated to 4.6), will also need plugins (we have not decided which plugins we need yet. Need more time to decide.)</w:t>
      </w:r>
    </w:p>
  </w:comment>
  <w:comment w:id="180" w:author="Student" w:date="2016-06-22T11:00:00Z" w:initials="S">
    <w:p w14:paraId="45F7B7AB" w14:textId="0E4A412C" w:rsidR="007C0A83" w:rsidRDefault="007C0A83">
      <w:pPr>
        <w:pStyle w:val="CommentText"/>
      </w:pPr>
      <w:r>
        <w:rPr>
          <w:rStyle w:val="CommentReference"/>
        </w:rPr>
        <w:annotationRef/>
      </w:r>
      <w:r>
        <w:t>What about moderator view? Didn’t specify</w:t>
      </w:r>
    </w:p>
  </w:comment>
  <w:comment w:id="183" w:author="Omid Ghiyasian" w:date="2016-06-25T20:17:00Z" w:initials="OG">
    <w:p w14:paraId="7F5E4842" w14:textId="1C706B4A" w:rsidR="007B19C9" w:rsidRDefault="007B19C9">
      <w:pPr>
        <w:pStyle w:val="CommentText"/>
      </w:pPr>
      <w:r>
        <w:rPr>
          <w:rStyle w:val="CommentReference"/>
        </w:rPr>
        <w:annotationRef/>
      </w:r>
      <w:r>
        <w:t xml:space="preserve">Needs to be filled out by people in charge of administrator page. (Qamar ~ Front end) </w:t>
      </w:r>
    </w:p>
  </w:comment>
  <w:comment w:id="184" w:author="Omid Ghiyasian" w:date="2016-06-25T20:19:00Z" w:initials="OG">
    <w:p w14:paraId="05459DC6" w14:textId="01017F66" w:rsidR="007B19C9" w:rsidRDefault="007B19C9">
      <w:pPr>
        <w:pStyle w:val="CommentText"/>
      </w:pPr>
      <w:r>
        <w:rPr>
          <w:rStyle w:val="CommentReference"/>
        </w:rPr>
        <w:annotationRef/>
      </w:r>
      <w:r>
        <w:t>Need to add the following to the features section in their respective place:</w:t>
      </w:r>
    </w:p>
    <w:p w14:paraId="318110B2" w14:textId="45C5C70E" w:rsidR="007B19C9" w:rsidRDefault="007B19C9">
      <w:pPr>
        <w:pStyle w:val="CommentText"/>
      </w:pPr>
    </w:p>
    <w:p w14:paraId="143A3B4F" w14:textId="77777777" w:rsidR="007B19C9" w:rsidRDefault="007B19C9">
      <w:pPr>
        <w:pStyle w:val="CommentText"/>
      </w:pPr>
      <w:r>
        <w:t xml:space="preserve">For “Search for pages/categories” </w:t>
      </w:r>
    </w:p>
    <w:p w14:paraId="4F723DD9" w14:textId="1A1D6C60" w:rsidR="007B19C9" w:rsidRDefault="007B19C9">
      <w:pPr>
        <w:pStyle w:val="CommentText"/>
        <w:rPr>
          <w:b/>
        </w:rPr>
      </w:pPr>
      <w:r>
        <w:t xml:space="preserve">We will have a </w:t>
      </w:r>
      <w:r>
        <w:rPr>
          <w:b/>
        </w:rPr>
        <w:t xml:space="preserve">search bar </w:t>
      </w:r>
      <w:r>
        <w:t xml:space="preserve">in the </w:t>
      </w:r>
      <w:r>
        <w:rPr>
          <w:b/>
        </w:rPr>
        <w:t xml:space="preserve">main page (home page) </w:t>
      </w:r>
    </w:p>
    <w:p w14:paraId="75D350D9" w14:textId="419FF004" w:rsidR="007B19C9" w:rsidRPr="007B19C9" w:rsidRDefault="007B19C9">
      <w:pPr>
        <w:pStyle w:val="CommentText"/>
      </w:pPr>
      <w:r>
        <w:t xml:space="preserve">A </w:t>
      </w:r>
      <w:r>
        <w:rPr>
          <w:b/>
        </w:rPr>
        <w:t xml:space="preserve">search bar </w:t>
      </w:r>
      <w:r>
        <w:t xml:space="preserve">in the right side of the </w:t>
      </w:r>
      <w:r>
        <w:rPr>
          <w:b/>
        </w:rPr>
        <w:t>header</w:t>
      </w:r>
      <w:r>
        <w:t xml:space="preserve"> in every page.</w:t>
      </w:r>
    </w:p>
    <w:p w14:paraId="76B92F9D" w14:textId="509B9C7F" w:rsidR="007B19C9" w:rsidRDefault="007B19C9">
      <w:pPr>
        <w:pStyle w:val="CommentText"/>
      </w:pPr>
      <w:r>
        <w:t xml:space="preserve">A </w:t>
      </w:r>
      <w:r>
        <w:rPr>
          <w:b/>
        </w:rPr>
        <w:t>push menu</w:t>
      </w:r>
      <w:r>
        <w:t xml:space="preserve"> (to navigate to different high level categories) each category and </w:t>
      </w:r>
      <w:r w:rsidR="005C1DC6">
        <w:t xml:space="preserve">each entry page. We will have </w:t>
      </w:r>
      <w:r w:rsidR="005C1DC6">
        <w:rPr>
          <w:b/>
        </w:rPr>
        <w:t>bread crumbs</w:t>
      </w:r>
      <w:r w:rsidR="005C1DC6">
        <w:t xml:space="preserve"> that allow for backwards navigation.</w:t>
      </w:r>
    </w:p>
    <w:p w14:paraId="7CCF93F8" w14:textId="7B710935" w:rsidR="005C1DC6" w:rsidRDefault="005C1DC6">
      <w:pPr>
        <w:pStyle w:val="CommentText"/>
      </w:pPr>
    </w:p>
    <w:p w14:paraId="3A7B3EC6" w14:textId="79F74F28" w:rsidR="005C1DC6" w:rsidRPr="005C1DC6" w:rsidRDefault="005C1DC6">
      <w:pPr>
        <w:pStyle w:val="CommentText"/>
      </w:pPr>
      <w:r>
        <w:t>Interact with graphics/animation needs to be discussed with animation team.</w:t>
      </w:r>
    </w:p>
  </w:comment>
  <w:comment w:id="186" w:author="Omid Ghiyasian" w:date="2016-06-25T20:30:00Z" w:initials="OG">
    <w:p w14:paraId="15351063" w14:textId="27A87FF3" w:rsidR="005C1DC6" w:rsidRDefault="005C1DC6">
      <w:pPr>
        <w:pStyle w:val="CommentText"/>
      </w:pPr>
      <w:r>
        <w:rPr>
          <w:rStyle w:val="CommentReference"/>
        </w:rPr>
        <w:annotationRef/>
      </w:r>
      <w:r>
        <w:t>Will need UML diagrams concerning classes.</w:t>
      </w:r>
    </w:p>
  </w:comment>
  <w:comment w:id="201" w:author="Student" w:date="2016-06-22T11:05:00Z" w:initials="S">
    <w:p w14:paraId="5F4A162A" w14:textId="2184C055" w:rsidR="007C0A83" w:rsidRDefault="007C0A83">
      <w:pPr>
        <w:pStyle w:val="CommentText"/>
      </w:pPr>
      <w:r>
        <w:rPr>
          <w:rStyle w:val="CommentReference"/>
        </w:rPr>
        <w:annotationRef/>
      </w:r>
      <w:r>
        <w:t>Shouldn’t we have a separate “contact me” page for the website to report these kinds of isseus? Just an idea</w:t>
      </w:r>
    </w:p>
  </w:comment>
  <w:comment w:id="203" w:author="Student" w:date="2016-06-22T11:06:00Z" w:initials="S">
    <w:p w14:paraId="0498B0B7" w14:textId="5236BCD5" w:rsidR="00D250C6" w:rsidRDefault="00D250C6" w:rsidP="00D250C6">
      <w:pPr>
        <w:pStyle w:val="CommentText"/>
      </w:pPr>
      <w:r>
        <w:rPr>
          <w:rStyle w:val="CommentReference"/>
        </w:rPr>
        <w:annotationRef/>
      </w:r>
      <w:r>
        <w:t>this is very obvious, but still it might be a good idea to specify that there would be one "admin login page" that users can access to enter credentials, but there is a separate "admin home page" (???) that can only be accessed if credentials entered are correct. Make it clearer for user</w:t>
      </w:r>
    </w:p>
  </w:comment>
  <w:comment w:id="208" w:author="Student" w:date="2016-06-22T11:09:00Z" w:initials="S">
    <w:p w14:paraId="05639F00" w14:textId="60BE541C" w:rsidR="00165C7E" w:rsidRDefault="00165C7E" w:rsidP="00165C7E">
      <w:pPr>
        <w:pStyle w:val="CommentText"/>
      </w:pPr>
      <w:r>
        <w:rPr>
          <w:rStyle w:val="CommentReference"/>
        </w:rPr>
        <w:annotationRef/>
      </w:r>
      <w:r>
        <w:t xml:space="preserve">In terms of using the search bar, will entering in something to search lead to a single entry page? What happens if you know exactly what you want, i.e. speed of light in optics. Will you still have to search in the single entry page or can you access that specific page you want directly? Make clearer for user. </w:t>
      </w:r>
    </w:p>
  </w:comment>
  <w:comment w:id="215" w:author="Omid Ghiyasian" w:date="2016-06-25T20:32:00Z" w:initials="OG">
    <w:p w14:paraId="68D03BB4" w14:textId="692DA7CC" w:rsidR="005C1DC6" w:rsidRDefault="005C1DC6">
      <w:pPr>
        <w:pStyle w:val="CommentText"/>
      </w:pPr>
      <w:r>
        <w:rPr>
          <w:rStyle w:val="CommentReference"/>
        </w:rPr>
        <w:annotationRef/>
      </w:r>
      <w:r>
        <w:t>We only need one Functional Hierarchy.</w:t>
      </w:r>
    </w:p>
  </w:comment>
  <w:comment w:id="226" w:author="Omid Ghiyasian" w:date="2016-06-25T20:33:00Z" w:initials="OG">
    <w:p w14:paraId="71A0B4A6" w14:textId="011378D0" w:rsidR="005C1DC6" w:rsidRDefault="005C1DC6">
      <w:pPr>
        <w:pStyle w:val="CommentText"/>
      </w:pPr>
      <w:r>
        <w:rPr>
          <w:rStyle w:val="CommentReference"/>
        </w:rPr>
        <w:annotationRef/>
      </w:r>
      <w:r>
        <w:t>We ne UML diagrams for functional hierarchy.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61AB3" w15:done="0"/>
  <w15:commentEx w15:paraId="4DDE5468" w15:paraIdParent="28761AB3" w15:done="0"/>
  <w15:commentEx w15:paraId="5400625F" w15:done="0"/>
  <w15:commentEx w15:paraId="58FFDC1F" w15:done="0"/>
  <w15:commentEx w15:paraId="34EDAE4E" w15:done="0"/>
  <w15:commentEx w15:paraId="6BA4D330" w15:done="0"/>
  <w15:commentEx w15:paraId="694B5127" w15:done="0"/>
  <w15:commentEx w15:paraId="11A021B4" w15:done="0"/>
  <w15:commentEx w15:paraId="52AE229D" w15:done="0"/>
  <w15:commentEx w15:paraId="391C1DBC" w15:done="0"/>
  <w15:commentEx w15:paraId="312FBCDD" w15:done="0"/>
  <w15:commentEx w15:paraId="403FC3AA" w15:done="0"/>
  <w15:commentEx w15:paraId="7F062AE0" w15:done="0"/>
  <w15:commentEx w15:paraId="1CBE8487" w15:done="0"/>
  <w15:commentEx w15:paraId="3DA31430" w15:done="0"/>
  <w15:commentEx w15:paraId="368B31F0" w15:done="0"/>
  <w15:commentEx w15:paraId="207F247A" w15:done="0"/>
  <w15:commentEx w15:paraId="3006F2F7" w15:done="0"/>
  <w15:commentEx w15:paraId="6FDDA1B8" w15:done="0"/>
  <w15:commentEx w15:paraId="3C699FE8" w15:done="0"/>
  <w15:commentEx w15:paraId="7ED1D700" w15:done="0"/>
  <w15:commentEx w15:paraId="4364F150" w15:done="0"/>
  <w15:commentEx w15:paraId="2ED2EB6C" w15:done="0"/>
  <w15:commentEx w15:paraId="334D5D1D" w15:done="0"/>
  <w15:commentEx w15:paraId="7DAF88DD" w15:done="0"/>
  <w15:commentEx w15:paraId="45F7B7AB" w15:done="0"/>
  <w15:commentEx w15:paraId="7F5E4842" w15:done="0"/>
  <w15:commentEx w15:paraId="3A7B3EC6" w15:done="0"/>
  <w15:commentEx w15:paraId="15351063" w15:done="0"/>
  <w15:commentEx w15:paraId="5F4A162A" w15:done="0"/>
  <w15:commentEx w15:paraId="0498B0B7" w15:done="0"/>
  <w15:commentEx w15:paraId="05639F00" w15:done="0"/>
  <w15:commentEx w15:paraId="68D03BB4" w15:done="0"/>
  <w15:commentEx w15:paraId="71A0B4A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9F2C7" w14:textId="77777777" w:rsidR="00721179" w:rsidRDefault="00721179">
      <w:r>
        <w:separator/>
      </w:r>
    </w:p>
  </w:endnote>
  <w:endnote w:type="continuationSeparator" w:id="0">
    <w:p w14:paraId="1152BBE3" w14:textId="77777777" w:rsidR="00721179" w:rsidRDefault="0072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7C0A83" w:rsidRDefault="007C0A83">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D5594" w14:textId="77777777" w:rsidR="00721179" w:rsidRDefault="00721179">
      <w:r>
        <w:separator/>
      </w:r>
    </w:p>
  </w:footnote>
  <w:footnote w:type="continuationSeparator" w:id="0">
    <w:p w14:paraId="7D3A2E90" w14:textId="77777777" w:rsidR="00721179" w:rsidRDefault="00721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5922DBD8" w:rsidR="007C0A83" w:rsidRDefault="007C0A83">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D50604">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en-US" w:vendorID="64" w:dllVersion="131078" w:nlCheck="1" w:checkStyle="0"/>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23394"/>
    <w:rsid w:val="00145171"/>
    <w:rsid w:val="00165C7E"/>
    <w:rsid w:val="0018094A"/>
    <w:rsid w:val="00193379"/>
    <w:rsid w:val="001A090D"/>
    <w:rsid w:val="001A3F67"/>
    <w:rsid w:val="001B4DA9"/>
    <w:rsid w:val="001B67DE"/>
    <w:rsid w:val="00201E69"/>
    <w:rsid w:val="002160CC"/>
    <w:rsid w:val="00244CEC"/>
    <w:rsid w:val="00281724"/>
    <w:rsid w:val="002857DE"/>
    <w:rsid w:val="002939D6"/>
    <w:rsid w:val="002C6191"/>
    <w:rsid w:val="00310789"/>
    <w:rsid w:val="00326D6C"/>
    <w:rsid w:val="00390E88"/>
    <w:rsid w:val="00404C83"/>
    <w:rsid w:val="00417ED0"/>
    <w:rsid w:val="00441C65"/>
    <w:rsid w:val="004B37F7"/>
    <w:rsid w:val="004C51B9"/>
    <w:rsid w:val="004C7422"/>
    <w:rsid w:val="004D0373"/>
    <w:rsid w:val="004D0FED"/>
    <w:rsid w:val="004F1929"/>
    <w:rsid w:val="00547E48"/>
    <w:rsid w:val="0055372B"/>
    <w:rsid w:val="005633A6"/>
    <w:rsid w:val="00563726"/>
    <w:rsid w:val="005B6CCF"/>
    <w:rsid w:val="005C1DC6"/>
    <w:rsid w:val="005E0F00"/>
    <w:rsid w:val="00644ACB"/>
    <w:rsid w:val="006A08A4"/>
    <w:rsid w:val="006C10E6"/>
    <w:rsid w:val="006C1BC7"/>
    <w:rsid w:val="006D37C4"/>
    <w:rsid w:val="006D71B3"/>
    <w:rsid w:val="00703A31"/>
    <w:rsid w:val="00703FE8"/>
    <w:rsid w:val="00721179"/>
    <w:rsid w:val="00730719"/>
    <w:rsid w:val="007A109D"/>
    <w:rsid w:val="007B19C9"/>
    <w:rsid w:val="007C0A83"/>
    <w:rsid w:val="007C28AF"/>
    <w:rsid w:val="007D05A0"/>
    <w:rsid w:val="007E3B9E"/>
    <w:rsid w:val="007E4BA8"/>
    <w:rsid w:val="0082139F"/>
    <w:rsid w:val="0082417C"/>
    <w:rsid w:val="00834D84"/>
    <w:rsid w:val="008376E1"/>
    <w:rsid w:val="00851618"/>
    <w:rsid w:val="00872DD8"/>
    <w:rsid w:val="00881384"/>
    <w:rsid w:val="00883F24"/>
    <w:rsid w:val="00893E11"/>
    <w:rsid w:val="008A40D0"/>
    <w:rsid w:val="008A6D72"/>
    <w:rsid w:val="008C6456"/>
    <w:rsid w:val="008D0CC6"/>
    <w:rsid w:val="00903259"/>
    <w:rsid w:val="00914F8A"/>
    <w:rsid w:val="00915702"/>
    <w:rsid w:val="00925CFB"/>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70E81"/>
    <w:rsid w:val="00C80351"/>
    <w:rsid w:val="00C853B2"/>
    <w:rsid w:val="00CB44FC"/>
    <w:rsid w:val="00CB565C"/>
    <w:rsid w:val="00CE1654"/>
    <w:rsid w:val="00CF06F7"/>
    <w:rsid w:val="00D20433"/>
    <w:rsid w:val="00D250C6"/>
    <w:rsid w:val="00D26C10"/>
    <w:rsid w:val="00D44AB3"/>
    <w:rsid w:val="00D50604"/>
    <w:rsid w:val="00D518AC"/>
    <w:rsid w:val="00D81DC7"/>
    <w:rsid w:val="00DB674A"/>
    <w:rsid w:val="00DC5589"/>
    <w:rsid w:val="00E06234"/>
    <w:rsid w:val="00E06831"/>
    <w:rsid w:val="00E2353E"/>
    <w:rsid w:val="00E55168"/>
    <w:rsid w:val="00E80853"/>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01ADF-8691-4D98-9EA0-A9533939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Omid Ghiyasian</cp:lastModifiedBy>
  <cp:revision>2</cp:revision>
  <dcterms:created xsi:type="dcterms:W3CDTF">2016-06-26T00:39:00Z</dcterms:created>
  <dcterms:modified xsi:type="dcterms:W3CDTF">2016-06-26T00:39:00Z</dcterms:modified>
</cp:coreProperties>
</file>