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BCE020" w14:textId="77777777" w:rsidR="00F35329" w:rsidRDefault="00F35329" w:rsidP="00F35329">
      <w:pPr>
        <w:spacing w:before="240"/>
        <w:jc w:val="right"/>
      </w:pPr>
      <w:bookmarkStart w:id="0" w:name="h.gjdgxs" w:colFirst="0" w:colLast="0"/>
      <w:bookmarkEnd w:id="0"/>
    </w:p>
    <w:p w14:paraId="04EF1581" w14:textId="77777777" w:rsidR="00F35329" w:rsidRDefault="00F35329" w:rsidP="00F35329">
      <w:pPr>
        <w:pStyle w:val="Title"/>
      </w:pPr>
      <w:r>
        <w:t>Software Requirements Specification</w:t>
      </w:r>
    </w:p>
    <w:p w14:paraId="63189C3A" w14:textId="77777777" w:rsidR="00F35329" w:rsidRDefault="00F35329" w:rsidP="00F35329">
      <w:pPr>
        <w:pStyle w:val="Title"/>
        <w:spacing w:before="0" w:after="400"/>
      </w:pPr>
      <w:r>
        <w:rPr>
          <w:sz w:val="40"/>
          <w:szCs w:val="40"/>
        </w:rPr>
        <w:t>for</w:t>
      </w:r>
    </w:p>
    <w:p w14:paraId="422E36E9" w14:textId="77777777" w:rsidR="00F35329" w:rsidRDefault="00F35329" w:rsidP="00F35329">
      <w:pPr>
        <w:pStyle w:val="Title"/>
      </w:pPr>
      <w:r>
        <w:t>UPOD - General</w:t>
      </w:r>
    </w:p>
    <w:p w14:paraId="01FD5A52" w14:textId="77777777" w:rsidR="00F35329" w:rsidRDefault="00F35329" w:rsidP="00F35329">
      <w:pPr>
        <w:spacing w:before="240" w:after="720"/>
        <w:jc w:val="right"/>
      </w:pPr>
      <w:r>
        <w:rPr>
          <w:rFonts w:ascii="Arial" w:eastAsia="Arial" w:hAnsi="Arial" w:cs="Arial"/>
          <w:b/>
          <w:sz w:val="28"/>
          <w:szCs w:val="28"/>
        </w:rPr>
        <w:t>Version 0.4</w:t>
      </w:r>
    </w:p>
    <w:p w14:paraId="6F7EAED0" w14:textId="77777777" w:rsidR="00F35329" w:rsidRDefault="00F35329" w:rsidP="00F35329">
      <w:pPr>
        <w:spacing w:before="240" w:after="720"/>
        <w:jc w:val="right"/>
      </w:pPr>
      <w:r>
        <w:rPr>
          <w:rFonts w:ascii="Arial" w:eastAsia="Arial" w:hAnsi="Arial" w:cs="Arial"/>
          <w:b/>
          <w:sz w:val="28"/>
          <w:szCs w:val="28"/>
        </w:rPr>
        <w:t>Prepared by Tom West</w:t>
      </w:r>
    </w:p>
    <w:p w14:paraId="6A055627" w14:textId="77777777" w:rsidR="00F35329" w:rsidRDefault="00F35329" w:rsidP="00F35329">
      <w:pPr>
        <w:spacing w:before="240" w:after="720"/>
        <w:jc w:val="right"/>
      </w:pPr>
      <w:r>
        <w:rPr>
          <w:rFonts w:ascii="Arial" w:eastAsia="Arial" w:hAnsi="Arial" w:cs="Arial"/>
          <w:b/>
          <w:sz w:val="28"/>
          <w:szCs w:val="28"/>
        </w:rPr>
        <w:t>Wilfrid Laurier University, CP317</w:t>
      </w:r>
    </w:p>
    <w:p w14:paraId="69C6F8FF" w14:textId="77777777" w:rsidR="00F35329" w:rsidRDefault="00F35329" w:rsidP="00F35329">
      <w:pPr>
        <w:spacing w:before="240" w:after="720"/>
        <w:jc w:val="right"/>
      </w:pPr>
      <w:r>
        <w:rPr>
          <w:rFonts w:ascii="Arial" w:eastAsia="Arial" w:hAnsi="Arial" w:cs="Arial"/>
          <w:b/>
          <w:sz w:val="28"/>
          <w:szCs w:val="28"/>
        </w:rPr>
        <w:t>15/06/2016</w:t>
      </w:r>
    </w:p>
    <w:p w14:paraId="114B3EE2" w14:textId="77777777" w:rsidR="00F35329" w:rsidRDefault="00F35329" w:rsidP="00F35329">
      <w:r>
        <w:br w:type="page"/>
      </w:r>
    </w:p>
    <w:p w14:paraId="0EB81B54" w14:textId="77777777" w:rsidR="00F35329" w:rsidRDefault="00F35329" w:rsidP="00F35329">
      <w:pPr>
        <w:keepNext/>
        <w:keepLines/>
        <w:spacing w:before="120" w:after="240"/>
      </w:pPr>
      <w:r>
        <w:rPr>
          <w:b/>
          <w:sz w:val="36"/>
          <w:szCs w:val="36"/>
        </w:rPr>
        <w:lastRenderedPageBreak/>
        <w:t>Table of Contents</w:t>
      </w:r>
    </w:p>
    <w:p w14:paraId="47FD13F9" w14:textId="77777777" w:rsidR="00F35329" w:rsidRDefault="00F35329" w:rsidP="00F35329">
      <w:pPr>
        <w:pStyle w:val="TOC1"/>
        <w:tabs>
          <w:tab w:val="left" w:pos="440"/>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52068020" w:history="1">
        <w:r w:rsidRPr="00A24F7B">
          <w:rPr>
            <w:rStyle w:val="Hyperlink"/>
            <w:noProof/>
          </w:rPr>
          <w:t>1.</w:t>
        </w:r>
        <w:r>
          <w:rPr>
            <w:rFonts w:asciiTheme="minorHAnsi" w:eastAsiaTheme="minorEastAsia" w:hAnsiTheme="minorHAnsi" w:cstheme="minorBidi"/>
            <w:noProof/>
            <w:color w:val="auto"/>
            <w:sz w:val="22"/>
            <w:szCs w:val="22"/>
          </w:rPr>
          <w:tab/>
        </w:r>
        <w:r w:rsidRPr="00A24F7B">
          <w:rPr>
            <w:rStyle w:val="Hyperlink"/>
            <w:noProof/>
          </w:rPr>
          <w:t>Introduction</w:t>
        </w:r>
        <w:r>
          <w:rPr>
            <w:noProof/>
            <w:webHidden/>
          </w:rPr>
          <w:tab/>
        </w:r>
        <w:r>
          <w:rPr>
            <w:noProof/>
            <w:webHidden/>
          </w:rPr>
          <w:fldChar w:fldCharType="begin"/>
        </w:r>
        <w:r>
          <w:rPr>
            <w:noProof/>
            <w:webHidden/>
          </w:rPr>
          <w:instrText xml:space="preserve"> PAGEREF _Toc452068020 \h </w:instrText>
        </w:r>
        <w:r>
          <w:rPr>
            <w:noProof/>
            <w:webHidden/>
          </w:rPr>
        </w:r>
        <w:r>
          <w:rPr>
            <w:noProof/>
            <w:webHidden/>
          </w:rPr>
          <w:fldChar w:fldCharType="separate"/>
        </w:r>
        <w:r>
          <w:rPr>
            <w:noProof/>
            <w:webHidden/>
          </w:rPr>
          <w:t>3</w:t>
        </w:r>
        <w:r>
          <w:rPr>
            <w:noProof/>
            <w:webHidden/>
          </w:rPr>
          <w:fldChar w:fldCharType="end"/>
        </w:r>
      </w:hyperlink>
    </w:p>
    <w:p w14:paraId="52F4029C" w14:textId="77777777" w:rsidR="00F35329" w:rsidRDefault="005263A3" w:rsidP="00F35329">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8021" w:history="1">
        <w:r w:rsidR="00F35329" w:rsidRPr="00A24F7B">
          <w:rPr>
            <w:rStyle w:val="Hyperlink"/>
            <w:noProof/>
          </w:rPr>
          <w:t>1.1</w:t>
        </w:r>
        <w:r w:rsidR="00F35329">
          <w:rPr>
            <w:rFonts w:asciiTheme="minorHAnsi" w:eastAsiaTheme="minorEastAsia" w:hAnsiTheme="minorHAnsi" w:cstheme="minorBidi"/>
            <w:noProof/>
            <w:color w:val="auto"/>
            <w:sz w:val="22"/>
            <w:szCs w:val="22"/>
          </w:rPr>
          <w:tab/>
        </w:r>
        <w:r w:rsidR="00F35329" w:rsidRPr="00A24F7B">
          <w:rPr>
            <w:rStyle w:val="Hyperlink"/>
            <w:noProof/>
          </w:rPr>
          <w:t>Purpose</w:t>
        </w:r>
        <w:r w:rsidR="00F35329">
          <w:rPr>
            <w:noProof/>
            <w:webHidden/>
          </w:rPr>
          <w:tab/>
        </w:r>
        <w:r w:rsidR="00F35329">
          <w:rPr>
            <w:noProof/>
            <w:webHidden/>
          </w:rPr>
          <w:fldChar w:fldCharType="begin"/>
        </w:r>
        <w:r w:rsidR="00F35329">
          <w:rPr>
            <w:noProof/>
            <w:webHidden/>
          </w:rPr>
          <w:instrText xml:space="preserve"> PAGEREF _Toc452068021 \h </w:instrText>
        </w:r>
        <w:r w:rsidR="00F35329">
          <w:rPr>
            <w:noProof/>
            <w:webHidden/>
          </w:rPr>
        </w:r>
        <w:r w:rsidR="00F35329">
          <w:rPr>
            <w:noProof/>
            <w:webHidden/>
          </w:rPr>
          <w:fldChar w:fldCharType="separate"/>
        </w:r>
        <w:r w:rsidR="00F35329">
          <w:rPr>
            <w:noProof/>
            <w:webHidden/>
          </w:rPr>
          <w:t>3</w:t>
        </w:r>
        <w:r w:rsidR="00F35329">
          <w:rPr>
            <w:noProof/>
            <w:webHidden/>
          </w:rPr>
          <w:fldChar w:fldCharType="end"/>
        </w:r>
      </w:hyperlink>
    </w:p>
    <w:p w14:paraId="7614FBA0" w14:textId="77777777" w:rsidR="00F35329" w:rsidRDefault="005263A3" w:rsidP="00F35329">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8022" w:history="1">
        <w:r w:rsidR="00F35329" w:rsidRPr="00A24F7B">
          <w:rPr>
            <w:rStyle w:val="Hyperlink"/>
            <w:noProof/>
          </w:rPr>
          <w:t>1.2</w:t>
        </w:r>
        <w:r w:rsidR="00F35329">
          <w:rPr>
            <w:rFonts w:asciiTheme="minorHAnsi" w:eastAsiaTheme="minorEastAsia" w:hAnsiTheme="minorHAnsi" w:cstheme="minorBidi"/>
            <w:noProof/>
            <w:color w:val="auto"/>
            <w:sz w:val="22"/>
            <w:szCs w:val="22"/>
          </w:rPr>
          <w:tab/>
        </w:r>
        <w:r w:rsidR="00F35329" w:rsidRPr="00A24F7B">
          <w:rPr>
            <w:rStyle w:val="Hyperlink"/>
            <w:noProof/>
          </w:rPr>
          <w:t>Product Scope</w:t>
        </w:r>
        <w:r w:rsidR="00F35329">
          <w:rPr>
            <w:noProof/>
            <w:webHidden/>
          </w:rPr>
          <w:tab/>
        </w:r>
        <w:r w:rsidR="00F35329">
          <w:rPr>
            <w:noProof/>
            <w:webHidden/>
          </w:rPr>
          <w:fldChar w:fldCharType="begin"/>
        </w:r>
        <w:r w:rsidR="00F35329">
          <w:rPr>
            <w:noProof/>
            <w:webHidden/>
          </w:rPr>
          <w:instrText xml:space="preserve"> PAGEREF _Toc452068022 \h </w:instrText>
        </w:r>
        <w:r w:rsidR="00F35329">
          <w:rPr>
            <w:noProof/>
            <w:webHidden/>
          </w:rPr>
        </w:r>
        <w:r w:rsidR="00F35329">
          <w:rPr>
            <w:noProof/>
            <w:webHidden/>
          </w:rPr>
          <w:fldChar w:fldCharType="separate"/>
        </w:r>
        <w:r w:rsidR="00F35329">
          <w:rPr>
            <w:noProof/>
            <w:webHidden/>
          </w:rPr>
          <w:t>3</w:t>
        </w:r>
        <w:r w:rsidR="00F35329">
          <w:rPr>
            <w:noProof/>
            <w:webHidden/>
          </w:rPr>
          <w:fldChar w:fldCharType="end"/>
        </w:r>
      </w:hyperlink>
    </w:p>
    <w:p w14:paraId="1E062AFA" w14:textId="77777777" w:rsidR="00F35329" w:rsidRDefault="005263A3" w:rsidP="00F35329">
      <w:pPr>
        <w:pStyle w:val="TOC1"/>
        <w:tabs>
          <w:tab w:val="left" w:pos="440"/>
          <w:tab w:val="right" w:leader="dot" w:pos="9350"/>
        </w:tabs>
        <w:rPr>
          <w:rFonts w:asciiTheme="minorHAnsi" w:eastAsiaTheme="minorEastAsia" w:hAnsiTheme="minorHAnsi" w:cstheme="minorBidi"/>
          <w:noProof/>
          <w:color w:val="auto"/>
          <w:sz w:val="22"/>
          <w:szCs w:val="22"/>
        </w:rPr>
      </w:pPr>
      <w:hyperlink w:anchor="_Toc452068023" w:history="1">
        <w:r w:rsidR="00F35329" w:rsidRPr="00A24F7B">
          <w:rPr>
            <w:rStyle w:val="Hyperlink"/>
            <w:noProof/>
          </w:rPr>
          <w:t>2.</w:t>
        </w:r>
        <w:r w:rsidR="00F35329">
          <w:rPr>
            <w:rFonts w:asciiTheme="minorHAnsi" w:eastAsiaTheme="minorEastAsia" w:hAnsiTheme="minorHAnsi" w:cstheme="minorBidi"/>
            <w:noProof/>
            <w:color w:val="auto"/>
            <w:sz w:val="22"/>
            <w:szCs w:val="22"/>
          </w:rPr>
          <w:tab/>
        </w:r>
        <w:r w:rsidR="00F35329" w:rsidRPr="00A24F7B">
          <w:rPr>
            <w:rStyle w:val="Hyperlink"/>
            <w:noProof/>
          </w:rPr>
          <w:t>Overall Description</w:t>
        </w:r>
        <w:r w:rsidR="00F35329">
          <w:rPr>
            <w:noProof/>
            <w:webHidden/>
          </w:rPr>
          <w:tab/>
        </w:r>
        <w:r w:rsidR="00F35329">
          <w:rPr>
            <w:noProof/>
            <w:webHidden/>
          </w:rPr>
          <w:fldChar w:fldCharType="begin"/>
        </w:r>
        <w:r w:rsidR="00F35329">
          <w:rPr>
            <w:noProof/>
            <w:webHidden/>
          </w:rPr>
          <w:instrText xml:space="preserve"> PAGEREF _Toc452068023 \h </w:instrText>
        </w:r>
        <w:r w:rsidR="00F35329">
          <w:rPr>
            <w:noProof/>
            <w:webHidden/>
          </w:rPr>
        </w:r>
        <w:r w:rsidR="00F35329">
          <w:rPr>
            <w:noProof/>
            <w:webHidden/>
          </w:rPr>
          <w:fldChar w:fldCharType="separate"/>
        </w:r>
        <w:r w:rsidR="00F35329">
          <w:rPr>
            <w:noProof/>
            <w:webHidden/>
          </w:rPr>
          <w:t>4</w:t>
        </w:r>
        <w:r w:rsidR="00F35329">
          <w:rPr>
            <w:noProof/>
            <w:webHidden/>
          </w:rPr>
          <w:fldChar w:fldCharType="end"/>
        </w:r>
      </w:hyperlink>
    </w:p>
    <w:p w14:paraId="6DAB8A6A" w14:textId="77777777" w:rsidR="00F35329" w:rsidRDefault="005263A3" w:rsidP="00F35329">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8024" w:history="1">
        <w:r w:rsidR="00F35329" w:rsidRPr="00A24F7B">
          <w:rPr>
            <w:rStyle w:val="Hyperlink"/>
            <w:noProof/>
          </w:rPr>
          <w:t>2.1</w:t>
        </w:r>
        <w:r w:rsidR="00F35329">
          <w:rPr>
            <w:rFonts w:asciiTheme="minorHAnsi" w:eastAsiaTheme="minorEastAsia" w:hAnsiTheme="minorHAnsi" w:cstheme="minorBidi"/>
            <w:noProof/>
            <w:color w:val="auto"/>
            <w:sz w:val="22"/>
            <w:szCs w:val="22"/>
          </w:rPr>
          <w:tab/>
        </w:r>
        <w:r w:rsidR="00F35329" w:rsidRPr="00A24F7B">
          <w:rPr>
            <w:rStyle w:val="Hyperlink"/>
            <w:noProof/>
          </w:rPr>
          <w:t>Product Perspective</w:t>
        </w:r>
        <w:r w:rsidR="00F35329">
          <w:rPr>
            <w:noProof/>
            <w:webHidden/>
          </w:rPr>
          <w:tab/>
        </w:r>
        <w:r w:rsidR="00F35329">
          <w:rPr>
            <w:noProof/>
            <w:webHidden/>
          </w:rPr>
          <w:fldChar w:fldCharType="begin"/>
        </w:r>
        <w:r w:rsidR="00F35329">
          <w:rPr>
            <w:noProof/>
            <w:webHidden/>
          </w:rPr>
          <w:instrText xml:space="preserve"> PAGEREF _Toc452068024 \h </w:instrText>
        </w:r>
        <w:r w:rsidR="00F35329">
          <w:rPr>
            <w:noProof/>
            <w:webHidden/>
          </w:rPr>
        </w:r>
        <w:r w:rsidR="00F35329">
          <w:rPr>
            <w:noProof/>
            <w:webHidden/>
          </w:rPr>
          <w:fldChar w:fldCharType="separate"/>
        </w:r>
        <w:r w:rsidR="00F35329">
          <w:rPr>
            <w:noProof/>
            <w:webHidden/>
          </w:rPr>
          <w:t>4</w:t>
        </w:r>
        <w:r w:rsidR="00F35329">
          <w:rPr>
            <w:noProof/>
            <w:webHidden/>
          </w:rPr>
          <w:fldChar w:fldCharType="end"/>
        </w:r>
      </w:hyperlink>
    </w:p>
    <w:p w14:paraId="68E9FD4A" w14:textId="77777777" w:rsidR="00F35329" w:rsidRDefault="005263A3" w:rsidP="00F35329">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8025" w:history="1">
        <w:r w:rsidR="00F35329" w:rsidRPr="00A24F7B">
          <w:rPr>
            <w:rStyle w:val="Hyperlink"/>
            <w:noProof/>
          </w:rPr>
          <w:t>2.2</w:t>
        </w:r>
        <w:r w:rsidR="00F35329">
          <w:rPr>
            <w:rFonts w:asciiTheme="minorHAnsi" w:eastAsiaTheme="minorEastAsia" w:hAnsiTheme="minorHAnsi" w:cstheme="minorBidi"/>
            <w:noProof/>
            <w:color w:val="auto"/>
            <w:sz w:val="22"/>
            <w:szCs w:val="22"/>
          </w:rPr>
          <w:tab/>
        </w:r>
        <w:r w:rsidR="00F35329" w:rsidRPr="00A24F7B">
          <w:rPr>
            <w:rStyle w:val="Hyperlink"/>
            <w:noProof/>
          </w:rPr>
          <w:t>Product Functions</w:t>
        </w:r>
        <w:r w:rsidR="00F35329">
          <w:rPr>
            <w:noProof/>
            <w:webHidden/>
          </w:rPr>
          <w:tab/>
        </w:r>
        <w:r w:rsidR="00F35329">
          <w:rPr>
            <w:noProof/>
            <w:webHidden/>
          </w:rPr>
          <w:fldChar w:fldCharType="begin"/>
        </w:r>
        <w:r w:rsidR="00F35329">
          <w:rPr>
            <w:noProof/>
            <w:webHidden/>
          </w:rPr>
          <w:instrText xml:space="preserve"> PAGEREF _Toc452068025 \h </w:instrText>
        </w:r>
        <w:r w:rsidR="00F35329">
          <w:rPr>
            <w:noProof/>
            <w:webHidden/>
          </w:rPr>
        </w:r>
        <w:r w:rsidR="00F35329">
          <w:rPr>
            <w:noProof/>
            <w:webHidden/>
          </w:rPr>
          <w:fldChar w:fldCharType="separate"/>
        </w:r>
        <w:r w:rsidR="00F35329">
          <w:rPr>
            <w:noProof/>
            <w:webHidden/>
          </w:rPr>
          <w:t>4</w:t>
        </w:r>
        <w:r w:rsidR="00F35329">
          <w:rPr>
            <w:noProof/>
            <w:webHidden/>
          </w:rPr>
          <w:fldChar w:fldCharType="end"/>
        </w:r>
      </w:hyperlink>
    </w:p>
    <w:p w14:paraId="73A6F897" w14:textId="77777777" w:rsidR="00F35329" w:rsidRDefault="005263A3" w:rsidP="00F35329">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8026" w:history="1">
        <w:r w:rsidR="00F35329" w:rsidRPr="00A24F7B">
          <w:rPr>
            <w:rStyle w:val="Hyperlink"/>
            <w:noProof/>
          </w:rPr>
          <w:t>2.3</w:t>
        </w:r>
        <w:r w:rsidR="00F35329">
          <w:rPr>
            <w:rFonts w:asciiTheme="minorHAnsi" w:eastAsiaTheme="minorEastAsia" w:hAnsiTheme="minorHAnsi" w:cstheme="minorBidi"/>
            <w:noProof/>
            <w:color w:val="auto"/>
            <w:sz w:val="22"/>
            <w:szCs w:val="22"/>
          </w:rPr>
          <w:tab/>
        </w:r>
        <w:r w:rsidR="00F35329" w:rsidRPr="00A24F7B">
          <w:rPr>
            <w:rStyle w:val="Hyperlink"/>
            <w:noProof/>
          </w:rPr>
          <w:t>User Classes and Characteristics</w:t>
        </w:r>
        <w:r w:rsidR="00F35329">
          <w:rPr>
            <w:noProof/>
            <w:webHidden/>
          </w:rPr>
          <w:tab/>
        </w:r>
        <w:r w:rsidR="00F35329">
          <w:rPr>
            <w:noProof/>
            <w:webHidden/>
          </w:rPr>
          <w:fldChar w:fldCharType="begin"/>
        </w:r>
        <w:r w:rsidR="00F35329">
          <w:rPr>
            <w:noProof/>
            <w:webHidden/>
          </w:rPr>
          <w:instrText xml:space="preserve"> PAGEREF _Toc452068026 \h </w:instrText>
        </w:r>
        <w:r w:rsidR="00F35329">
          <w:rPr>
            <w:noProof/>
            <w:webHidden/>
          </w:rPr>
        </w:r>
        <w:r w:rsidR="00F35329">
          <w:rPr>
            <w:noProof/>
            <w:webHidden/>
          </w:rPr>
          <w:fldChar w:fldCharType="separate"/>
        </w:r>
        <w:r w:rsidR="00F35329">
          <w:rPr>
            <w:noProof/>
            <w:webHidden/>
          </w:rPr>
          <w:t>4</w:t>
        </w:r>
        <w:r w:rsidR="00F35329">
          <w:rPr>
            <w:noProof/>
            <w:webHidden/>
          </w:rPr>
          <w:fldChar w:fldCharType="end"/>
        </w:r>
      </w:hyperlink>
    </w:p>
    <w:p w14:paraId="679BAA98" w14:textId="77777777" w:rsidR="00F35329" w:rsidRDefault="005263A3" w:rsidP="00F35329">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8027" w:history="1">
        <w:r w:rsidR="00F35329" w:rsidRPr="00A24F7B">
          <w:rPr>
            <w:rStyle w:val="Hyperlink"/>
            <w:noProof/>
          </w:rPr>
          <w:t>2.4</w:t>
        </w:r>
        <w:r w:rsidR="00F35329">
          <w:rPr>
            <w:rFonts w:asciiTheme="minorHAnsi" w:eastAsiaTheme="minorEastAsia" w:hAnsiTheme="minorHAnsi" w:cstheme="minorBidi"/>
            <w:noProof/>
            <w:color w:val="auto"/>
            <w:sz w:val="22"/>
            <w:szCs w:val="22"/>
          </w:rPr>
          <w:tab/>
        </w:r>
        <w:r w:rsidR="00F35329" w:rsidRPr="00A24F7B">
          <w:rPr>
            <w:rStyle w:val="Hyperlink"/>
            <w:noProof/>
          </w:rPr>
          <w:t>Operating Environment</w:t>
        </w:r>
        <w:r w:rsidR="00F35329">
          <w:rPr>
            <w:noProof/>
            <w:webHidden/>
          </w:rPr>
          <w:tab/>
        </w:r>
        <w:r w:rsidR="00F35329">
          <w:rPr>
            <w:noProof/>
            <w:webHidden/>
          </w:rPr>
          <w:fldChar w:fldCharType="begin"/>
        </w:r>
        <w:r w:rsidR="00F35329">
          <w:rPr>
            <w:noProof/>
            <w:webHidden/>
          </w:rPr>
          <w:instrText xml:space="preserve"> PAGEREF _Toc452068027 \h </w:instrText>
        </w:r>
        <w:r w:rsidR="00F35329">
          <w:rPr>
            <w:noProof/>
            <w:webHidden/>
          </w:rPr>
        </w:r>
        <w:r w:rsidR="00F35329">
          <w:rPr>
            <w:noProof/>
            <w:webHidden/>
          </w:rPr>
          <w:fldChar w:fldCharType="separate"/>
        </w:r>
        <w:r w:rsidR="00F35329">
          <w:rPr>
            <w:noProof/>
            <w:webHidden/>
          </w:rPr>
          <w:t>4</w:t>
        </w:r>
        <w:r w:rsidR="00F35329">
          <w:rPr>
            <w:noProof/>
            <w:webHidden/>
          </w:rPr>
          <w:fldChar w:fldCharType="end"/>
        </w:r>
      </w:hyperlink>
    </w:p>
    <w:p w14:paraId="59EC7F3B" w14:textId="77777777" w:rsidR="00F35329" w:rsidRDefault="005263A3" w:rsidP="00F35329">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8028" w:history="1">
        <w:r w:rsidR="00F35329" w:rsidRPr="00A24F7B">
          <w:rPr>
            <w:rStyle w:val="Hyperlink"/>
            <w:noProof/>
          </w:rPr>
          <w:t>2.5</w:t>
        </w:r>
        <w:r w:rsidR="00F35329">
          <w:rPr>
            <w:rFonts w:asciiTheme="minorHAnsi" w:eastAsiaTheme="minorEastAsia" w:hAnsiTheme="minorHAnsi" w:cstheme="minorBidi"/>
            <w:noProof/>
            <w:color w:val="auto"/>
            <w:sz w:val="22"/>
            <w:szCs w:val="22"/>
          </w:rPr>
          <w:tab/>
        </w:r>
        <w:r w:rsidR="00F35329" w:rsidRPr="00A24F7B">
          <w:rPr>
            <w:rStyle w:val="Hyperlink"/>
            <w:noProof/>
          </w:rPr>
          <w:t>Design and Implementation Constraints</w:t>
        </w:r>
        <w:r w:rsidR="00F35329">
          <w:rPr>
            <w:noProof/>
            <w:webHidden/>
          </w:rPr>
          <w:tab/>
        </w:r>
        <w:r w:rsidR="00F35329">
          <w:rPr>
            <w:noProof/>
            <w:webHidden/>
          </w:rPr>
          <w:fldChar w:fldCharType="begin"/>
        </w:r>
        <w:r w:rsidR="00F35329">
          <w:rPr>
            <w:noProof/>
            <w:webHidden/>
          </w:rPr>
          <w:instrText xml:space="preserve"> PAGEREF _Toc452068028 \h </w:instrText>
        </w:r>
        <w:r w:rsidR="00F35329">
          <w:rPr>
            <w:noProof/>
            <w:webHidden/>
          </w:rPr>
        </w:r>
        <w:r w:rsidR="00F35329">
          <w:rPr>
            <w:noProof/>
            <w:webHidden/>
          </w:rPr>
          <w:fldChar w:fldCharType="separate"/>
        </w:r>
        <w:r w:rsidR="00F35329">
          <w:rPr>
            <w:noProof/>
            <w:webHidden/>
          </w:rPr>
          <w:t>5</w:t>
        </w:r>
        <w:r w:rsidR="00F35329">
          <w:rPr>
            <w:noProof/>
            <w:webHidden/>
          </w:rPr>
          <w:fldChar w:fldCharType="end"/>
        </w:r>
      </w:hyperlink>
    </w:p>
    <w:p w14:paraId="60D9D77E" w14:textId="77777777" w:rsidR="00F35329" w:rsidRDefault="005263A3" w:rsidP="00F35329">
      <w:pPr>
        <w:pStyle w:val="TOC1"/>
        <w:tabs>
          <w:tab w:val="left" w:pos="440"/>
          <w:tab w:val="right" w:leader="dot" w:pos="9350"/>
        </w:tabs>
        <w:rPr>
          <w:rFonts w:asciiTheme="minorHAnsi" w:eastAsiaTheme="minorEastAsia" w:hAnsiTheme="minorHAnsi" w:cstheme="minorBidi"/>
          <w:noProof/>
          <w:color w:val="auto"/>
          <w:sz w:val="22"/>
          <w:szCs w:val="22"/>
        </w:rPr>
      </w:pPr>
      <w:hyperlink w:anchor="_Toc452068029" w:history="1">
        <w:r w:rsidR="00F35329" w:rsidRPr="00A24F7B">
          <w:rPr>
            <w:rStyle w:val="Hyperlink"/>
            <w:noProof/>
          </w:rPr>
          <w:t>3.</w:t>
        </w:r>
        <w:r w:rsidR="00F35329">
          <w:rPr>
            <w:rFonts w:asciiTheme="minorHAnsi" w:eastAsiaTheme="minorEastAsia" w:hAnsiTheme="minorHAnsi" w:cstheme="minorBidi"/>
            <w:noProof/>
            <w:color w:val="auto"/>
            <w:sz w:val="22"/>
            <w:szCs w:val="22"/>
          </w:rPr>
          <w:tab/>
        </w:r>
        <w:r w:rsidR="00F35329" w:rsidRPr="00A24F7B">
          <w:rPr>
            <w:rStyle w:val="Hyperlink"/>
            <w:noProof/>
          </w:rPr>
          <w:t>External Interface Requirements</w:t>
        </w:r>
        <w:r w:rsidR="00F35329">
          <w:rPr>
            <w:noProof/>
            <w:webHidden/>
          </w:rPr>
          <w:tab/>
        </w:r>
        <w:r w:rsidR="00F35329">
          <w:rPr>
            <w:noProof/>
            <w:webHidden/>
          </w:rPr>
          <w:fldChar w:fldCharType="begin"/>
        </w:r>
        <w:r w:rsidR="00F35329">
          <w:rPr>
            <w:noProof/>
            <w:webHidden/>
          </w:rPr>
          <w:instrText xml:space="preserve"> PAGEREF _Toc452068029 \h </w:instrText>
        </w:r>
        <w:r w:rsidR="00F35329">
          <w:rPr>
            <w:noProof/>
            <w:webHidden/>
          </w:rPr>
        </w:r>
        <w:r w:rsidR="00F35329">
          <w:rPr>
            <w:noProof/>
            <w:webHidden/>
          </w:rPr>
          <w:fldChar w:fldCharType="separate"/>
        </w:r>
        <w:r w:rsidR="00F35329">
          <w:rPr>
            <w:noProof/>
            <w:webHidden/>
          </w:rPr>
          <w:t>6</w:t>
        </w:r>
        <w:r w:rsidR="00F35329">
          <w:rPr>
            <w:noProof/>
            <w:webHidden/>
          </w:rPr>
          <w:fldChar w:fldCharType="end"/>
        </w:r>
      </w:hyperlink>
    </w:p>
    <w:p w14:paraId="202CED8B" w14:textId="77777777" w:rsidR="00F35329" w:rsidRDefault="005263A3" w:rsidP="00F35329">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8030" w:history="1">
        <w:r w:rsidR="00F35329" w:rsidRPr="00A24F7B">
          <w:rPr>
            <w:rStyle w:val="Hyperlink"/>
            <w:noProof/>
          </w:rPr>
          <w:t>3.1</w:t>
        </w:r>
        <w:r w:rsidR="00F35329">
          <w:rPr>
            <w:rFonts w:asciiTheme="minorHAnsi" w:eastAsiaTheme="minorEastAsia" w:hAnsiTheme="minorHAnsi" w:cstheme="minorBidi"/>
            <w:noProof/>
            <w:color w:val="auto"/>
            <w:sz w:val="22"/>
            <w:szCs w:val="22"/>
          </w:rPr>
          <w:tab/>
        </w:r>
        <w:r w:rsidR="00F35329" w:rsidRPr="00A24F7B">
          <w:rPr>
            <w:rStyle w:val="Hyperlink"/>
            <w:noProof/>
          </w:rPr>
          <w:t>User Interfaces</w:t>
        </w:r>
        <w:r w:rsidR="00F35329">
          <w:rPr>
            <w:noProof/>
            <w:webHidden/>
          </w:rPr>
          <w:tab/>
        </w:r>
        <w:r w:rsidR="00F35329">
          <w:rPr>
            <w:noProof/>
            <w:webHidden/>
          </w:rPr>
          <w:fldChar w:fldCharType="begin"/>
        </w:r>
        <w:r w:rsidR="00F35329">
          <w:rPr>
            <w:noProof/>
            <w:webHidden/>
          </w:rPr>
          <w:instrText xml:space="preserve"> PAGEREF _Toc452068030 \h </w:instrText>
        </w:r>
        <w:r w:rsidR="00F35329">
          <w:rPr>
            <w:noProof/>
            <w:webHidden/>
          </w:rPr>
        </w:r>
        <w:r w:rsidR="00F35329">
          <w:rPr>
            <w:noProof/>
            <w:webHidden/>
          </w:rPr>
          <w:fldChar w:fldCharType="separate"/>
        </w:r>
        <w:r w:rsidR="00F35329">
          <w:rPr>
            <w:noProof/>
            <w:webHidden/>
          </w:rPr>
          <w:t>6</w:t>
        </w:r>
        <w:r w:rsidR="00F35329">
          <w:rPr>
            <w:noProof/>
            <w:webHidden/>
          </w:rPr>
          <w:fldChar w:fldCharType="end"/>
        </w:r>
      </w:hyperlink>
    </w:p>
    <w:p w14:paraId="76A1AF21" w14:textId="77777777" w:rsidR="00F35329" w:rsidRDefault="005263A3" w:rsidP="00F35329">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8031" w:history="1">
        <w:r w:rsidR="00F35329" w:rsidRPr="00A24F7B">
          <w:rPr>
            <w:rStyle w:val="Hyperlink"/>
            <w:noProof/>
          </w:rPr>
          <w:t>3.2</w:t>
        </w:r>
        <w:r w:rsidR="00F35329">
          <w:rPr>
            <w:rFonts w:asciiTheme="minorHAnsi" w:eastAsiaTheme="minorEastAsia" w:hAnsiTheme="minorHAnsi" w:cstheme="minorBidi"/>
            <w:noProof/>
            <w:color w:val="auto"/>
            <w:sz w:val="22"/>
            <w:szCs w:val="22"/>
          </w:rPr>
          <w:tab/>
        </w:r>
        <w:r w:rsidR="00F35329" w:rsidRPr="00A24F7B">
          <w:rPr>
            <w:rStyle w:val="Hyperlink"/>
            <w:noProof/>
          </w:rPr>
          <w:t>Hardware Interfaces</w:t>
        </w:r>
        <w:r w:rsidR="00F35329">
          <w:rPr>
            <w:noProof/>
            <w:webHidden/>
          </w:rPr>
          <w:tab/>
        </w:r>
        <w:r w:rsidR="00F35329">
          <w:rPr>
            <w:noProof/>
            <w:webHidden/>
          </w:rPr>
          <w:fldChar w:fldCharType="begin"/>
        </w:r>
        <w:r w:rsidR="00F35329">
          <w:rPr>
            <w:noProof/>
            <w:webHidden/>
          </w:rPr>
          <w:instrText xml:space="preserve"> PAGEREF _Toc452068031 \h </w:instrText>
        </w:r>
        <w:r w:rsidR="00F35329">
          <w:rPr>
            <w:noProof/>
            <w:webHidden/>
          </w:rPr>
        </w:r>
        <w:r w:rsidR="00F35329">
          <w:rPr>
            <w:noProof/>
            <w:webHidden/>
          </w:rPr>
          <w:fldChar w:fldCharType="separate"/>
        </w:r>
        <w:r w:rsidR="00F35329">
          <w:rPr>
            <w:noProof/>
            <w:webHidden/>
          </w:rPr>
          <w:t>6</w:t>
        </w:r>
        <w:r w:rsidR="00F35329">
          <w:rPr>
            <w:noProof/>
            <w:webHidden/>
          </w:rPr>
          <w:fldChar w:fldCharType="end"/>
        </w:r>
      </w:hyperlink>
    </w:p>
    <w:p w14:paraId="33C889B0" w14:textId="77777777" w:rsidR="00F35329" w:rsidRDefault="005263A3" w:rsidP="00F35329">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8032" w:history="1">
        <w:r w:rsidR="00F35329" w:rsidRPr="00A24F7B">
          <w:rPr>
            <w:rStyle w:val="Hyperlink"/>
            <w:noProof/>
          </w:rPr>
          <w:t>3.3</w:t>
        </w:r>
        <w:r w:rsidR="00F35329">
          <w:rPr>
            <w:rFonts w:asciiTheme="minorHAnsi" w:eastAsiaTheme="minorEastAsia" w:hAnsiTheme="minorHAnsi" w:cstheme="minorBidi"/>
            <w:noProof/>
            <w:color w:val="auto"/>
            <w:sz w:val="22"/>
            <w:szCs w:val="22"/>
          </w:rPr>
          <w:tab/>
        </w:r>
        <w:r w:rsidR="00F35329" w:rsidRPr="00A24F7B">
          <w:rPr>
            <w:rStyle w:val="Hyperlink"/>
            <w:noProof/>
          </w:rPr>
          <w:t>Software Interfaces</w:t>
        </w:r>
        <w:r w:rsidR="00F35329">
          <w:rPr>
            <w:noProof/>
            <w:webHidden/>
          </w:rPr>
          <w:tab/>
        </w:r>
        <w:r w:rsidR="00F35329">
          <w:rPr>
            <w:noProof/>
            <w:webHidden/>
          </w:rPr>
          <w:fldChar w:fldCharType="begin"/>
        </w:r>
        <w:r w:rsidR="00F35329">
          <w:rPr>
            <w:noProof/>
            <w:webHidden/>
          </w:rPr>
          <w:instrText xml:space="preserve"> PAGEREF _Toc452068032 \h </w:instrText>
        </w:r>
        <w:r w:rsidR="00F35329">
          <w:rPr>
            <w:noProof/>
            <w:webHidden/>
          </w:rPr>
        </w:r>
        <w:r w:rsidR="00F35329">
          <w:rPr>
            <w:noProof/>
            <w:webHidden/>
          </w:rPr>
          <w:fldChar w:fldCharType="separate"/>
        </w:r>
        <w:r w:rsidR="00F35329">
          <w:rPr>
            <w:noProof/>
            <w:webHidden/>
          </w:rPr>
          <w:t>6</w:t>
        </w:r>
        <w:r w:rsidR="00F35329">
          <w:rPr>
            <w:noProof/>
            <w:webHidden/>
          </w:rPr>
          <w:fldChar w:fldCharType="end"/>
        </w:r>
      </w:hyperlink>
    </w:p>
    <w:p w14:paraId="2F56F2CA" w14:textId="77777777" w:rsidR="00F35329" w:rsidRDefault="005263A3" w:rsidP="00F35329">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8033" w:history="1">
        <w:r w:rsidR="00F35329" w:rsidRPr="00A24F7B">
          <w:rPr>
            <w:rStyle w:val="Hyperlink"/>
            <w:noProof/>
          </w:rPr>
          <w:t>3.4</w:t>
        </w:r>
        <w:r w:rsidR="00F35329">
          <w:rPr>
            <w:rFonts w:asciiTheme="minorHAnsi" w:eastAsiaTheme="minorEastAsia" w:hAnsiTheme="minorHAnsi" w:cstheme="minorBidi"/>
            <w:noProof/>
            <w:color w:val="auto"/>
            <w:sz w:val="22"/>
            <w:szCs w:val="22"/>
          </w:rPr>
          <w:tab/>
        </w:r>
        <w:r w:rsidR="00F35329" w:rsidRPr="00A24F7B">
          <w:rPr>
            <w:rStyle w:val="Hyperlink"/>
            <w:noProof/>
          </w:rPr>
          <w:t>Communications Interfaces</w:t>
        </w:r>
        <w:r w:rsidR="00F35329">
          <w:rPr>
            <w:noProof/>
            <w:webHidden/>
          </w:rPr>
          <w:tab/>
        </w:r>
        <w:r w:rsidR="00F35329">
          <w:rPr>
            <w:noProof/>
            <w:webHidden/>
          </w:rPr>
          <w:fldChar w:fldCharType="begin"/>
        </w:r>
        <w:r w:rsidR="00F35329">
          <w:rPr>
            <w:noProof/>
            <w:webHidden/>
          </w:rPr>
          <w:instrText xml:space="preserve"> PAGEREF _Toc452068033 \h </w:instrText>
        </w:r>
        <w:r w:rsidR="00F35329">
          <w:rPr>
            <w:noProof/>
            <w:webHidden/>
          </w:rPr>
        </w:r>
        <w:r w:rsidR="00F35329">
          <w:rPr>
            <w:noProof/>
            <w:webHidden/>
          </w:rPr>
          <w:fldChar w:fldCharType="separate"/>
        </w:r>
        <w:r w:rsidR="00F35329">
          <w:rPr>
            <w:noProof/>
            <w:webHidden/>
          </w:rPr>
          <w:t>6</w:t>
        </w:r>
        <w:r w:rsidR="00F35329">
          <w:rPr>
            <w:noProof/>
            <w:webHidden/>
          </w:rPr>
          <w:fldChar w:fldCharType="end"/>
        </w:r>
      </w:hyperlink>
    </w:p>
    <w:p w14:paraId="35ACFEA8" w14:textId="77777777" w:rsidR="00F35329" w:rsidRDefault="005263A3" w:rsidP="00F35329">
      <w:pPr>
        <w:pStyle w:val="TOC1"/>
        <w:tabs>
          <w:tab w:val="left" w:pos="440"/>
          <w:tab w:val="right" w:leader="dot" w:pos="9350"/>
        </w:tabs>
        <w:rPr>
          <w:rFonts w:asciiTheme="minorHAnsi" w:eastAsiaTheme="minorEastAsia" w:hAnsiTheme="minorHAnsi" w:cstheme="minorBidi"/>
          <w:noProof/>
          <w:color w:val="auto"/>
          <w:sz w:val="22"/>
          <w:szCs w:val="22"/>
        </w:rPr>
      </w:pPr>
      <w:hyperlink w:anchor="_Toc452068034" w:history="1">
        <w:r w:rsidR="00F35329" w:rsidRPr="00A24F7B">
          <w:rPr>
            <w:rStyle w:val="Hyperlink"/>
            <w:noProof/>
          </w:rPr>
          <w:t>4.</w:t>
        </w:r>
        <w:r w:rsidR="00F35329">
          <w:rPr>
            <w:rFonts w:asciiTheme="minorHAnsi" w:eastAsiaTheme="minorEastAsia" w:hAnsiTheme="minorHAnsi" w:cstheme="minorBidi"/>
            <w:noProof/>
            <w:color w:val="auto"/>
            <w:sz w:val="22"/>
            <w:szCs w:val="22"/>
          </w:rPr>
          <w:tab/>
        </w:r>
        <w:r w:rsidR="00F35329" w:rsidRPr="00A24F7B">
          <w:rPr>
            <w:rStyle w:val="Hyperlink"/>
            <w:noProof/>
          </w:rPr>
          <w:t>System Features</w:t>
        </w:r>
        <w:r w:rsidR="00F35329">
          <w:rPr>
            <w:noProof/>
            <w:webHidden/>
          </w:rPr>
          <w:tab/>
        </w:r>
        <w:r w:rsidR="00F35329">
          <w:rPr>
            <w:noProof/>
            <w:webHidden/>
          </w:rPr>
          <w:fldChar w:fldCharType="begin"/>
        </w:r>
        <w:r w:rsidR="00F35329">
          <w:rPr>
            <w:noProof/>
            <w:webHidden/>
          </w:rPr>
          <w:instrText xml:space="preserve"> PAGEREF _Toc452068034 \h </w:instrText>
        </w:r>
        <w:r w:rsidR="00F35329">
          <w:rPr>
            <w:noProof/>
            <w:webHidden/>
          </w:rPr>
        </w:r>
        <w:r w:rsidR="00F35329">
          <w:rPr>
            <w:noProof/>
            <w:webHidden/>
          </w:rPr>
          <w:fldChar w:fldCharType="separate"/>
        </w:r>
        <w:r w:rsidR="00F35329">
          <w:rPr>
            <w:noProof/>
            <w:webHidden/>
          </w:rPr>
          <w:t>7</w:t>
        </w:r>
        <w:r w:rsidR="00F35329">
          <w:rPr>
            <w:noProof/>
            <w:webHidden/>
          </w:rPr>
          <w:fldChar w:fldCharType="end"/>
        </w:r>
      </w:hyperlink>
    </w:p>
    <w:p w14:paraId="48B2539D" w14:textId="77777777" w:rsidR="00F35329" w:rsidRDefault="005263A3" w:rsidP="00F35329">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8035" w:history="1">
        <w:r w:rsidR="00F35329" w:rsidRPr="00A24F7B">
          <w:rPr>
            <w:rStyle w:val="Hyperlink"/>
            <w:noProof/>
          </w:rPr>
          <w:t>4.1</w:t>
        </w:r>
        <w:r w:rsidR="00F35329">
          <w:rPr>
            <w:rFonts w:asciiTheme="minorHAnsi" w:eastAsiaTheme="minorEastAsia" w:hAnsiTheme="minorHAnsi" w:cstheme="minorBidi"/>
            <w:noProof/>
            <w:color w:val="auto"/>
            <w:sz w:val="22"/>
            <w:szCs w:val="22"/>
          </w:rPr>
          <w:tab/>
        </w:r>
        <w:r w:rsidR="00F35329" w:rsidRPr="00A24F7B">
          <w:rPr>
            <w:rStyle w:val="Hyperlink"/>
            <w:noProof/>
          </w:rPr>
          <w:t>Landing Page</w:t>
        </w:r>
        <w:r w:rsidR="00F35329">
          <w:rPr>
            <w:noProof/>
            <w:webHidden/>
          </w:rPr>
          <w:tab/>
        </w:r>
        <w:r w:rsidR="00F35329">
          <w:rPr>
            <w:noProof/>
            <w:webHidden/>
          </w:rPr>
          <w:fldChar w:fldCharType="begin"/>
        </w:r>
        <w:r w:rsidR="00F35329">
          <w:rPr>
            <w:noProof/>
            <w:webHidden/>
          </w:rPr>
          <w:instrText xml:space="preserve"> PAGEREF _Toc452068035 \h </w:instrText>
        </w:r>
        <w:r w:rsidR="00F35329">
          <w:rPr>
            <w:noProof/>
            <w:webHidden/>
          </w:rPr>
        </w:r>
        <w:r w:rsidR="00F35329">
          <w:rPr>
            <w:noProof/>
            <w:webHidden/>
          </w:rPr>
          <w:fldChar w:fldCharType="separate"/>
        </w:r>
        <w:r w:rsidR="00F35329">
          <w:rPr>
            <w:noProof/>
            <w:webHidden/>
          </w:rPr>
          <w:t>7</w:t>
        </w:r>
        <w:r w:rsidR="00F35329">
          <w:rPr>
            <w:noProof/>
            <w:webHidden/>
          </w:rPr>
          <w:fldChar w:fldCharType="end"/>
        </w:r>
      </w:hyperlink>
    </w:p>
    <w:p w14:paraId="7C3E8D0A" w14:textId="77777777" w:rsidR="00F35329" w:rsidRDefault="005263A3" w:rsidP="00F35329">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8036" w:history="1">
        <w:r w:rsidR="00F35329" w:rsidRPr="00A24F7B">
          <w:rPr>
            <w:rStyle w:val="Hyperlink"/>
            <w:noProof/>
          </w:rPr>
          <w:t>4.2</w:t>
        </w:r>
        <w:r w:rsidR="00F35329">
          <w:rPr>
            <w:rFonts w:asciiTheme="minorHAnsi" w:eastAsiaTheme="minorEastAsia" w:hAnsiTheme="minorHAnsi" w:cstheme="minorBidi"/>
            <w:noProof/>
            <w:color w:val="auto"/>
            <w:sz w:val="22"/>
            <w:szCs w:val="22"/>
          </w:rPr>
          <w:tab/>
        </w:r>
        <w:r w:rsidR="00F35329" w:rsidRPr="00A24F7B">
          <w:rPr>
            <w:rStyle w:val="Hyperlink"/>
            <w:noProof/>
          </w:rPr>
          <w:t>Portal Page</w:t>
        </w:r>
        <w:r w:rsidR="00F35329">
          <w:rPr>
            <w:noProof/>
            <w:webHidden/>
          </w:rPr>
          <w:tab/>
        </w:r>
        <w:r w:rsidR="00F35329">
          <w:rPr>
            <w:noProof/>
            <w:webHidden/>
          </w:rPr>
          <w:fldChar w:fldCharType="begin"/>
        </w:r>
        <w:r w:rsidR="00F35329">
          <w:rPr>
            <w:noProof/>
            <w:webHidden/>
          </w:rPr>
          <w:instrText xml:space="preserve"> PAGEREF _Toc452068036 \h </w:instrText>
        </w:r>
        <w:r w:rsidR="00F35329">
          <w:rPr>
            <w:noProof/>
            <w:webHidden/>
          </w:rPr>
        </w:r>
        <w:r w:rsidR="00F35329">
          <w:rPr>
            <w:noProof/>
            <w:webHidden/>
          </w:rPr>
          <w:fldChar w:fldCharType="separate"/>
        </w:r>
        <w:r w:rsidR="00F35329">
          <w:rPr>
            <w:noProof/>
            <w:webHidden/>
          </w:rPr>
          <w:t>8</w:t>
        </w:r>
        <w:r w:rsidR="00F35329">
          <w:rPr>
            <w:noProof/>
            <w:webHidden/>
          </w:rPr>
          <w:fldChar w:fldCharType="end"/>
        </w:r>
      </w:hyperlink>
    </w:p>
    <w:p w14:paraId="06B5C521" w14:textId="77777777" w:rsidR="00F35329" w:rsidRDefault="005263A3" w:rsidP="00F35329">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8037" w:history="1">
        <w:r w:rsidR="00F35329" w:rsidRPr="00A24F7B">
          <w:rPr>
            <w:rStyle w:val="Hyperlink"/>
            <w:noProof/>
          </w:rPr>
          <w:t>4.3</w:t>
        </w:r>
        <w:r w:rsidR="00F35329">
          <w:rPr>
            <w:rFonts w:asciiTheme="minorHAnsi" w:eastAsiaTheme="minorEastAsia" w:hAnsiTheme="minorHAnsi" w:cstheme="minorBidi"/>
            <w:noProof/>
            <w:color w:val="auto"/>
            <w:sz w:val="22"/>
            <w:szCs w:val="22"/>
          </w:rPr>
          <w:tab/>
        </w:r>
        <w:r w:rsidR="00F35329" w:rsidRPr="00A24F7B">
          <w:rPr>
            <w:rStyle w:val="Hyperlink"/>
            <w:noProof/>
          </w:rPr>
          <w:t>Single Entry Page (Scalable and Duplicable)</w:t>
        </w:r>
        <w:r w:rsidR="00F35329">
          <w:rPr>
            <w:noProof/>
            <w:webHidden/>
          </w:rPr>
          <w:tab/>
        </w:r>
        <w:r w:rsidR="00F35329">
          <w:rPr>
            <w:noProof/>
            <w:webHidden/>
          </w:rPr>
          <w:fldChar w:fldCharType="begin"/>
        </w:r>
        <w:r w:rsidR="00F35329">
          <w:rPr>
            <w:noProof/>
            <w:webHidden/>
          </w:rPr>
          <w:instrText xml:space="preserve"> PAGEREF _Toc452068037 \h </w:instrText>
        </w:r>
        <w:r w:rsidR="00F35329">
          <w:rPr>
            <w:noProof/>
            <w:webHidden/>
          </w:rPr>
        </w:r>
        <w:r w:rsidR="00F35329">
          <w:rPr>
            <w:noProof/>
            <w:webHidden/>
          </w:rPr>
          <w:fldChar w:fldCharType="separate"/>
        </w:r>
        <w:r w:rsidR="00F35329">
          <w:rPr>
            <w:noProof/>
            <w:webHidden/>
          </w:rPr>
          <w:t>8</w:t>
        </w:r>
        <w:r w:rsidR="00F35329">
          <w:rPr>
            <w:noProof/>
            <w:webHidden/>
          </w:rPr>
          <w:fldChar w:fldCharType="end"/>
        </w:r>
      </w:hyperlink>
    </w:p>
    <w:p w14:paraId="06582649" w14:textId="77777777" w:rsidR="00F35329" w:rsidRDefault="005263A3" w:rsidP="00F35329">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8038" w:history="1">
        <w:r w:rsidR="00F35329" w:rsidRPr="00A24F7B">
          <w:rPr>
            <w:rStyle w:val="Hyperlink"/>
            <w:noProof/>
          </w:rPr>
          <w:t>4.4</w:t>
        </w:r>
        <w:r w:rsidR="00F35329">
          <w:rPr>
            <w:rFonts w:asciiTheme="minorHAnsi" w:eastAsiaTheme="minorEastAsia" w:hAnsiTheme="minorHAnsi" w:cstheme="minorBidi"/>
            <w:noProof/>
            <w:color w:val="auto"/>
            <w:sz w:val="22"/>
            <w:szCs w:val="22"/>
          </w:rPr>
          <w:tab/>
        </w:r>
        <w:r w:rsidR="00F35329" w:rsidRPr="00A24F7B">
          <w:rPr>
            <w:rStyle w:val="Hyperlink"/>
            <w:noProof/>
          </w:rPr>
          <w:t>About Us Page</w:t>
        </w:r>
        <w:r w:rsidR="00F35329">
          <w:rPr>
            <w:noProof/>
            <w:webHidden/>
          </w:rPr>
          <w:tab/>
        </w:r>
        <w:r w:rsidR="00F35329">
          <w:rPr>
            <w:noProof/>
            <w:webHidden/>
          </w:rPr>
          <w:fldChar w:fldCharType="begin"/>
        </w:r>
        <w:r w:rsidR="00F35329">
          <w:rPr>
            <w:noProof/>
            <w:webHidden/>
          </w:rPr>
          <w:instrText xml:space="preserve"> PAGEREF _Toc452068038 \h </w:instrText>
        </w:r>
        <w:r w:rsidR="00F35329">
          <w:rPr>
            <w:noProof/>
            <w:webHidden/>
          </w:rPr>
        </w:r>
        <w:r w:rsidR="00F35329">
          <w:rPr>
            <w:noProof/>
            <w:webHidden/>
          </w:rPr>
          <w:fldChar w:fldCharType="separate"/>
        </w:r>
        <w:r w:rsidR="00F35329">
          <w:rPr>
            <w:noProof/>
            <w:webHidden/>
          </w:rPr>
          <w:t>9</w:t>
        </w:r>
        <w:r w:rsidR="00F35329">
          <w:rPr>
            <w:noProof/>
            <w:webHidden/>
          </w:rPr>
          <w:fldChar w:fldCharType="end"/>
        </w:r>
      </w:hyperlink>
    </w:p>
    <w:p w14:paraId="7EC160D5" w14:textId="77777777" w:rsidR="00F35329" w:rsidRDefault="005263A3" w:rsidP="00F35329">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8039" w:history="1">
        <w:r w:rsidR="00F35329" w:rsidRPr="00A24F7B">
          <w:rPr>
            <w:rStyle w:val="Hyperlink"/>
            <w:noProof/>
          </w:rPr>
          <w:t>4.5</w:t>
        </w:r>
        <w:r w:rsidR="00F35329">
          <w:rPr>
            <w:rFonts w:asciiTheme="minorHAnsi" w:eastAsiaTheme="minorEastAsia" w:hAnsiTheme="minorHAnsi" w:cstheme="minorBidi"/>
            <w:noProof/>
            <w:color w:val="auto"/>
            <w:sz w:val="22"/>
            <w:szCs w:val="22"/>
          </w:rPr>
          <w:tab/>
        </w:r>
        <w:r w:rsidR="00F35329" w:rsidRPr="00A24F7B">
          <w:rPr>
            <w:rStyle w:val="Hyperlink"/>
            <w:noProof/>
          </w:rPr>
          <w:t>Admin Login Page</w:t>
        </w:r>
        <w:r w:rsidR="00F35329">
          <w:rPr>
            <w:noProof/>
            <w:webHidden/>
          </w:rPr>
          <w:tab/>
        </w:r>
        <w:r w:rsidR="00F35329">
          <w:rPr>
            <w:noProof/>
            <w:webHidden/>
          </w:rPr>
          <w:fldChar w:fldCharType="begin"/>
        </w:r>
        <w:r w:rsidR="00F35329">
          <w:rPr>
            <w:noProof/>
            <w:webHidden/>
          </w:rPr>
          <w:instrText xml:space="preserve"> PAGEREF _Toc452068039 \h </w:instrText>
        </w:r>
        <w:r w:rsidR="00F35329">
          <w:rPr>
            <w:noProof/>
            <w:webHidden/>
          </w:rPr>
        </w:r>
        <w:r w:rsidR="00F35329">
          <w:rPr>
            <w:noProof/>
            <w:webHidden/>
          </w:rPr>
          <w:fldChar w:fldCharType="separate"/>
        </w:r>
        <w:r w:rsidR="00F35329">
          <w:rPr>
            <w:noProof/>
            <w:webHidden/>
          </w:rPr>
          <w:t>10</w:t>
        </w:r>
        <w:r w:rsidR="00F35329">
          <w:rPr>
            <w:noProof/>
            <w:webHidden/>
          </w:rPr>
          <w:fldChar w:fldCharType="end"/>
        </w:r>
      </w:hyperlink>
    </w:p>
    <w:p w14:paraId="5BACD2EC" w14:textId="77777777" w:rsidR="00F35329" w:rsidRDefault="005263A3" w:rsidP="00F35329">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8040" w:history="1">
        <w:r w:rsidR="00F35329" w:rsidRPr="00A24F7B">
          <w:rPr>
            <w:rStyle w:val="Hyperlink"/>
            <w:noProof/>
          </w:rPr>
          <w:t>4.6</w:t>
        </w:r>
        <w:r w:rsidR="00F35329">
          <w:rPr>
            <w:rFonts w:asciiTheme="minorHAnsi" w:eastAsiaTheme="minorEastAsia" w:hAnsiTheme="minorHAnsi" w:cstheme="minorBidi"/>
            <w:noProof/>
            <w:color w:val="auto"/>
            <w:sz w:val="22"/>
            <w:szCs w:val="22"/>
          </w:rPr>
          <w:tab/>
        </w:r>
        <w:r w:rsidR="00F35329" w:rsidRPr="00A24F7B">
          <w:rPr>
            <w:rStyle w:val="Hyperlink"/>
            <w:noProof/>
          </w:rPr>
          <w:t>Search Results Page</w:t>
        </w:r>
        <w:r w:rsidR="00F35329">
          <w:rPr>
            <w:noProof/>
            <w:webHidden/>
          </w:rPr>
          <w:tab/>
        </w:r>
        <w:r w:rsidR="00F35329">
          <w:rPr>
            <w:noProof/>
            <w:webHidden/>
          </w:rPr>
          <w:fldChar w:fldCharType="begin"/>
        </w:r>
        <w:r w:rsidR="00F35329">
          <w:rPr>
            <w:noProof/>
            <w:webHidden/>
          </w:rPr>
          <w:instrText xml:space="preserve"> PAGEREF _Toc452068040 \h </w:instrText>
        </w:r>
        <w:r w:rsidR="00F35329">
          <w:rPr>
            <w:noProof/>
            <w:webHidden/>
          </w:rPr>
        </w:r>
        <w:r w:rsidR="00F35329">
          <w:rPr>
            <w:noProof/>
            <w:webHidden/>
          </w:rPr>
          <w:fldChar w:fldCharType="separate"/>
        </w:r>
        <w:r w:rsidR="00F35329">
          <w:rPr>
            <w:noProof/>
            <w:webHidden/>
          </w:rPr>
          <w:t>10</w:t>
        </w:r>
        <w:r w:rsidR="00F35329">
          <w:rPr>
            <w:noProof/>
            <w:webHidden/>
          </w:rPr>
          <w:fldChar w:fldCharType="end"/>
        </w:r>
      </w:hyperlink>
    </w:p>
    <w:p w14:paraId="10249834" w14:textId="77777777" w:rsidR="00F35329" w:rsidRDefault="00F35329" w:rsidP="00F35329">
      <w:pPr>
        <w:spacing w:before="240" w:after="720"/>
      </w:pPr>
      <w:r>
        <w:fldChar w:fldCharType="end"/>
      </w:r>
    </w:p>
    <w:p w14:paraId="66EFCF04" w14:textId="77777777" w:rsidR="00F35329" w:rsidRPr="009530C9" w:rsidRDefault="00F35329" w:rsidP="00F35329">
      <w:pPr>
        <w:rPr>
          <w:b/>
          <w:sz w:val="36"/>
          <w:szCs w:val="36"/>
        </w:rPr>
      </w:pPr>
      <w:bookmarkStart w:id="1" w:name="h.30j0zll" w:colFirst="0" w:colLast="0"/>
      <w:bookmarkEnd w:id="1"/>
      <w:r>
        <w:rPr>
          <w:b/>
          <w:sz w:val="36"/>
          <w:szCs w:val="36"/>
        </w:rPr>
        <w:br w:type="page"/>
      </w:r>
    </w:p>
    <w:p w14:paraId="18E5BB46" w14:textId="77777777" w:rsidR="00F35329" w:rsidRDefault="00F35329" w:rsidP="00F35329">
      <w:pPr>
        <w:keepNext/>
        <w:keepLines/>
        <w:spacing w:before="120" w:after="240"/>
      </w:pPr>
      <w:bookmarkStart w:id="2" w:name="h.1fob9te" w:colFirst="0" w:colLast="0"/>
      <w:bookmarkEnd w:id="2"/>
      <w:r>
        <w:rPr>
          <w:b/>
          <w:sz w:val="36"/>
          <w:szCs w:val="36"/>
        </w:rPr>
        <w:lastRenderedPageBreak/>
        <w:t>Revision History</w:t>
      </w:r>
    </w:p>
    <w:tbl>
      <w:tblPr>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F35329" w14:paraId="51E92A51" w14:textId="77777777" w:rsidTr="00700967">
        <w:tc>
          <w:tcPr>
            <w:tcW w:w="2160" w:type="dxa"/>
            <w:tcBorders>
              <w:top w:val="single" w:sz="12" w:space="0" w:color="000000"/>
              <w:bottom w:val="single" w:sz="12" w:space="0" w:color="000000"/>
            </w:tcBorders>
          </w:tcPr>
          <w:p w14:paraId="404E38B5" w14:textId="77777777" w:rsidR="00F35329" w:rsidRDefault="00F35329" w:rsidP="00700967">
            <w:pPr>
              <w:spacing w:before="40" w:after="40"/>
            </w:pPr>
            <w:r>
              <w:rPr>
                <w:b/>
              </w:rPr>
              <w:t>Name</w:t>
            </w:r>
          </w:p>
        </w:tc>
        <w:tc>
          <w:tcPr>
            <w:tcW w:w="1170" w:type="dxa"/>
            <w:tcBorders>
              <w:top w:val="single" w:sz="12" w:space="0" w:color="000000"/>
              <w:bottom w:val="single" w:sz="12" w:space="0" w:color="000000"/>
            </w:tcBorders>
          </w:tcPr>
          <w:p w14:paraId="13E24E26" w14:textId="77777777" w:rsidR="00F35329" w:rsidRDefault="00F35329" w:rsidP="00700967">
            <w:pPr>
              <w:spacing w:before="40" w:after="40"/>
            </w:pPr>
            <w:r>
              <w:rPr>
                <w:b/>
              </w:rPr>
              <w:t>Date</w:t>
            </w:r>
          </w:p>
        </w:tc>
        <w:tc>
          <w:tcPr>
            <w:tcW w:w="4954" w:type="dxa"/>
            <w:tcBorders>
              <w:top w:val="single" w:sz="12" w:space="0" w:color="000000"/>
              <w:bottom w:val="single" w:sz="12" w:space="0" w:color="000000"/>
            </w:tcBorders>
          </w:tcPr>
          <w:p w14:paraId="6BDCCBD6" w14:textId="77777777" w:rsidR="00F35329" w:rsidRDefault="00F35329" w:rsidP="00700967">
            <w:pPr>
              <w:spacing w:before="40" w:after="40"/>
            </w:pPr>
            <w:r>
              <w:rPr>
                <w:b/>
              </w:rPr>
              <w:t>Reason for Changes</w:t>
            </w:r>
          </w:p>
        </w:tc>
        <w:tc>
          <w:tcPr>
            <w:tcW w:w="1584" w:type="dxa"/>
            <w:tcBorders>
              <w:top w:val="single" w:sz="12" w:space="0" w:color="000000"/>
              <w:bottom w:val="single" w:sz="12" w:space="0" w:color="000000"/>
            </w:tcBorders>
          </w:tcPr>
          <w:p w14:paraId="1084CE40" w14:textId="77777777" w:rsidR="00F35329" w:rsidRDefault="00F35329" w:rsidP="00700967">
            <w:pPr>
              <w:spacing w:before="40" w:after="40"/>
            </w:pPr>
            <w:r>
              <w:rPr>
                <w:b/>
              </w:rPr>
              <w:t>Version</w:t>
            </w:r>
          </w:p>
        </w:tc>
      </w:tr>
      <w:tr w:rsidR="005263A3" w14:paraId="000E96FD" w14:textId="77777777" w:rsidTr="00700967">
        <w:trPr>
          <w:ins w:id="3" w:author="Omid Ghiyasian" w:date="2016-06-19T17:17:00Z"/>
        </w:trPr>
        <w:tc>
          <w:tcPr>
            <w:tcW w:w="2160" w:type="dxa"/>
            <w:tcBorders>
              <w:top w:val="nil"/>
            </w:tcBorders>
          </w:tcPr>
          <w:p w14:paraId="790940AF" w14:textId="77777777" w:rsidR="005263A3" w:rsidRDefault="005263A3" w:rsidP="00700967">
            <w:pPr>
              <w:spacing w:before="40" w:after="40"/>
              <w:rPr>
                <w:ins w:id="4" w:author="Omid Ghiyasian" w:date="2016-06-19T17:17:00Z"/>
              </w:rPr>
            </w:pPr>
            <w:ins w:id="5" w:author="Omid Ghiyasian" w:date="2016-06-19T17:17:00Z">
              <w:r>
                <w:t>Omid Ghiyasian</w:t>
              </w:r>
            </w:ins>
          </w:p>
        </w:tc>
        <w:tc>
          <w:tcPr>
            <w:tcW w:w="1170" w:type="dxa"/>
            <w:tcBorders>
              <w:top w:val="nil"/>
            </w:tcBorders>
          </w:tcPr>
          <w:p w14:paraId="730382EA" w14:textId="77777777" w:rsidR="005263A3" w:rsidRDefault="005263A3" w:rsidP="00700967">
            <w:pPr>
              <w:spacing w:before="40" w:after="40"/>
              <w:rPr>
                <w:ins w:id="6" w:author="Omid Ghiyasian" w:date="2016-06-19T17:17:00Z"/>
              </w:rPr>
            </w:pPr>
            <w:ins w:id="7" w:author="Omid Ghiyasian" w:date="2016-06-19T17:17:00Z">
              <w:r>
                <w:t>19/06/16</w:t>
              </w:r>
            </w:ins>
          </w:p>
        </w:tc>
        <w:tc>
          <w:tcPr>
            <w:tcW w:w="4954" w:type="dxa"/>
            <w:tcBorders>
              <w:top w:val="nil"/>
            </w:tcBorders>
          </w:tcPr>
          <w:p w14:paraId="68C24943" w14:textId="77777777" w:rsidR="005263A3" w:rsidRDefault="005263A3" w:rsidP="00700967">
            <w:pPr>
              <w:spacing w:before="40" w:after="40"/>
              <w:rPr>
                <w:ins w:id="8" w:author="Omid Ghiyasian" w:date="2016-06-19T17:17:00Z"/>
              </w:rPr>
            </w:pPr>
            <w:ins w:id="9" w:author="Omid Ghiyasian" w:date="2016-06-19T17:17:00Z">
              <w:r>
                <w:t>SQA Feedback</w:t>
              </w:r>
            </w:ins>
          </w:p>
        </w:tc>
        <w:tc>
          <w:tcPr>
            <w:tcW w:w="1584" w:type="dxa"/>
            <w:tcBorders>
              <w:top w:val="nil"/>
            </w:tcBorders>
          </w:tcPr>
          <w:p w14:paraId="00816BBB" w14:textId="77777777" w:rsidR="005263A3" w:rsidRDefault="005263A3" w:rsidP="00700967">
            <w:pPr>
              <w:spacing w:before="40" w:after="40"/>
              <w:rPr>
                <w:ins w:id="10" w:author="Omid Ghiyasian" w:date="2016-06-19T17:17:00Z"/>
              </w:rPr>
            </w:pPr>
          </w:p>
        </w:tc>
      </w:tr>
      <w:tr w:rsidR="00F35329" w14:paraId="463B1790" w14:textId="77777777" w:rsidTr="00700967">
        <w:tc>
          <w:tcPr>
            <w:tcW w:w="2160" w:type="dxa"/>
            <w:tcBorders>
              <w:top w:val="nil"/>
            </w:tcBorders>
          </w:tcPr>
          <w:p w14:paraId="4AC32846" w14:textId="77777777" w:rsidR="00F35329" w:rsidRDefault="00F35329" w:rsidP="00700967">
            <w:pPr>
              <w:spacing w:before="40" w:after="40"/>
            </w:pPr>
            <w:r>
              <w:t>Tom West</w:t>
            </w:r>
          </w:p>
        </w:tc>
        <w:tc>
          <w:tcPr>
            <w:tcW w:w="1170" w:type="dxa"/>
            <w:tcBorders>
              <w:top w:val="nil"/>
            </w:tcBorders>
          </w:tcPr>
          <w:p w14:paraId="3BECEBE4" w14:textId="77777777" w:rsidR="00F35329" w:rsidRDefault="00F35329" w:rsidP="00700967">
            <w:pPr>
              <w:spacing w:before="40" w:after="40"/>
            </w:pPr>
            <w:r>
              <w:t>15/06/16</w:t>
            </w:r>
          </w:p>
        </w:tc>
        <w:tc>
          <w:tcPr>
            <w:tcW w:w="4954" w:type="dxa"/>
            <w:tcBorders>
              <w:top w:val="nil"/>
            </w:tcBorders>
          </w:tcPr>
          <w:p w14:paraId="0B227115" w14:textId="77777777" w:rsidR="00F35329" w:rsidRDefault="00F35329" w:rsidP="00700967">
            <w:pPr>
              <w:spacing w:before="40" w:after="40"/>
            </w:pPr>
            <w:r>
              <w:t>General Info doc draft based on SQA Feedback</w:t>
            </w:r>
          </w:p>
        </w:tc>
        <w:tc>
          <w:tcPr>
            <w:tcW w:w="1584" w:type="dxa"/>
            <w:tcBorders>
              <w:top w:val="nil"/>
            </w:tcBorders>
          </w:tcPr>
          <w:p w14:paraId="4358F1A5" w14:textId="77777777" w:rsidR="00F35329" w:rsidRDefault="00F35329" w:rsidP="00700967">
            <w:pPr>
              <w:spacing w:before="40" w:after="40"/>
            </w:pPr>
            <w:r>
              <w:t>v0.1</w:t>
            </w:r>
          </w:p>
        </w:tc>
      </w:tr>
    </w:tbl>
    <w:p w14:paraId="6403DA3C" w14:textId="77777777" w:rsidR="00F35329" w:rsidRDefault="00F35329" w:rsidP="00F35329">
      <w:pPr>
        <w:pStyle w:val="Heading1"/>
        <w:numPr>
          <w:ilvl w:val="0"/>
          <w:numId w:val="1"/>
        </w:numPr>
      </w:pPr>
      <w:bookmarkStart w:id="11" w:name="h.3znysh7" w:colFirst="0" w:colLast="0"/>
      <w:bookmarkStart w:id="12" w:name="_Toc452061400"/>
      <w:bookmarkStart w:id="13" w:name="_Toc452068020"/>
      <w:bookmarkEnd w:id="11"/>
      <w:r>
        <w:t>Introduction</w:t>
      </w:r>
      <w:bookmarkEnd w:id="12"/>
      <w:bookmarkEnd w:id="13"/>
    </w:p>
    <w:p w14:paraId="02D8115C" w14:textId="77777777" w:rsidR="00F35329" w:rsidRDefault="00F35329" w:rsidP="00F35329">
      <w:pPr>
        <w:pStyle w:val="Heading2"/>
        <w:numPr>
          <w:ilvl w:val="1"/>
          <w:numId w:val="1"/>
        </w:numPr>
      </w:pPr>
      <w:r>
        <w:t>Intro</w:t>
      </w:r>
    </w:p>
    <w:p w14:paraId="361E9691" w14:textId="77777777" w:rsidR="005263A3" w:rsidRPr="005263A3" w:rsidRDefault="00F35329" w:rsidP="005263A3">
      <w:pPr>
        <w:pStyle w:val="Heading2"/>
        <w:rPr>
          <w:b w:val="0"/>
          <w:color w:val="auto"/>
          <w:sz w:val="24"/>
          <w:szCs w:val="24"/>
        </w:rPr>
      </w:pPr>
      <w:r w:rsidRPr="007C28AF">
        <w:rPr>
          <w:b w:val="0"/>
          <w:color w:val="auto"/>
          <w:sz w:val="24"/>
          <w:szCs w:val="24"/>
        </w:rPr>
        <w:t xml:space="preserve">UPOD (Undergraduate Physics Online Database) is a website designed to provide undergraduate students with physics reference information. </w:t>
      </w:r>
      <w:commentRangeStart w:id="14"/>
      <w:r w:rsidRPr="007C28AF">
        <w:rPr>
          <w:b w:val="0"/>
          <w:color w:val="auto"/>
          <w:sz w:val="24"/>
          <w:szCs w:val="24"/>
        </w:rPr>
        <w:t xml:space="preserve">There are currently very few quality physics reference sites, so UPOD has the opportunity to fill a large gap facing physics students at present. </w:t>
      </w:r>
      <w:bookmarkStart w:id="15" w:name="h.2et92p0" w:colFirst="0" w:colLast="0"/>
      <w:bookmarkStart w:id="16" w:name="_Toc452061401"/>
      <w:bookmarkStart w:id="17" w:name="_Toc452068021"/>
      <w:bookmarkEnd w:id="15"/>
      <w:commentRangeEnd w:id="14"/>
      <w:r w:rsidR="005263A3">
        <w:rPr>
          <w:rStyle w:val="CommentReference"/>
          <w:b w:val="0"/>
        </w:rPr>
        <w:commentReference w:id="14"/>
      </w:r>
    </w:p>
    <w:p w14:paraId="4E830F98" w14:textId="77777777" w:rsidR="00F35329" w:rsidRDefault="00F35329" w:rsidP="00F35329">
      <w:pPr>
        <w:pStyle w:val="Heading2"/>
        <w:numPr>
          <w:ilvl w:val="1"/>
          <w:numId w:val="1"/>
        </w:numPr>
      </w:pPr>
      <w:r>
        <w:t>Purpos</w:t>
      </w:r>
      <w:bookmarkEnd w:id="16"/>
      <w:bookmarkEnd w:id="17"/>
      <w:r>
        <w:t xml:space="preserve">e </w:t>
      </w:r>
    </w:p>
    <w:p w14:paraId="14FA1FAD" w14:textId="77777777" w:rsidR="00F35329" w:rsidRPr="00B6711A" w:rsidRDefault="00F35329" w:rsidP="00F35329">
      <w:pPr>
        <w:rPr>
          <w:color w:val="auto"/>
        </w:rPr>
      </w:pPr>
      <w:r w:rsidRPr="00B6711A">
        <w:rPr>
          <w:color w:val="auto"/>
        </w:rPr>
        <w:t>The purpose of this</w:t>
      </w:r>
      <w:r>
        <w:rPr>
          <w:color w:val="auto"/>
        </w:rPr>
        <w:t xml:space="preserve"> collection of</w:t>
      </w:r>
      <w:r w:rsidRPr="00B6711A">
        <w:rPr>
          <w:color w:val="auto"/>
        </w:rPr>
        <w:t xml:space="preserve"> Requirements document</w:t>
      </w:r>
      <w:r>
        <w:rPr>
          <w:color w:val="auto"/>
        </w:rPr>
        <w:t>s</w:t>
      </w:r>
      <w:r w:rsidRPr="00B6711A">
        <w:rPr>
          <w:color w:val="auto"/>
        </w:rPr>
        <w:t xml:space="preserve"> is to outline</w:t>
      </w:r>
      <w:r>
        <w:rPr>
          <w:color w:val="auto"/>
        </w:rPr>
        <w:t xml:space="preserve"> both</w:t>
      </w:r>
      <w:r w:rsidRPr="00B6711A">
        <w:rPr>
          <w:color w:val="auto"/>
        </w:rPr>
        <w:t xml:space="preserve"> the visual and functional design of the UPOD site. It wil</w:t>
      </w:r>
      <w:bookmarkStart w:id="18" w:name="_GoBack"/>
      <w:bookmarkEnd w:id="18"/>
      <w:r w:rsidRPr="00B6711A">
        <w:rPr>
          <w:color w:val="auto"/>
        </w:rPr>
        <w:t>l explain the functionalities and features provided by the website</w:t>
      </w:r>
      <w:r>
        <w:rPr>
          <w:color w:val="auto"/>
        </w:rPr>
        <w:t>, as well as describe the types of physics information provided</w:t>
      </w:r>
      <w:r w:rsidRPr="00B6711A">
        <w:rPr>
          <w:color w:val="auto"/>
        </w:rPr>
        <w:t xml:space="preserve">. This Requirements document is intended for </w:t>
      </w:r>
      <w:r w:rsidRPr="00B6711A">
        <w:rPr>
          <w:b/>
          <w:color w:val="auto"/>
        </w:rPr>
        <w:t xml:space="preserve">Dr. </w:t>
      </w:r>
      <w:proofErr w:type="spellStart"/>
      <w:r w:rsidRPr="00B6711A">
        <w:rPr>
          <w:b/>
          <w:color w:val="auto"/>
        </w:rPr>
        <w:t>Ghose</w:t>
      </w:r>
      <w:proofErr w:type="spellEnd"/>
      <w:r w:rsidR="00A724A6">
        <w:rPr>
          <w:b/>
          <w:color w:val="auto"/>
        </w:rPr>
        <w:t>, David Brown,</w:t>
      </w:r>
      <w:r w:rsidRPr="00B6711A">
        <w:rPr>
          <w:b/>
          <w:color w:val="auto"/>
        </w:rPr>
        <w:t xml:space="preserve"> </w:t>
      </w:r>
      <w:r w:rsidRPr="00B6711A">
        <w:rPr>
          <w:color w:val="auto"/>
        </w:rPr>
        <w:t>as well as</w:t>
      </w:r>
      <w:r w:rsidRPr="00B6711A">
        <w:rPr>
          <w:b/>
          <w:color w:val="auto"/>
        </w:rPr>
        <w:t xml:space="preserve"> future users,</w:t>
      </w:r>
      <w:r w:rsidRPr="00B6711A">
        <w:rPr>
          <w:color w:val="auto"/>
        </w:rPr>
        <w:t xml:space="preserve"> such as those in charge of maintaining</w:t>
      </w:r>
      <w:r w:rsidR="00A724A6">
        <w:rPr>
          <w:color w:val="auto"/>
        </w:rPr>
        <w:t xml:space="preserve"> the site/adding content.</w:t>
      </w:r>
      <w:r w:rsidRPr="00B6711A">
        <w:rPr>
          <w:color w:val="auto"/>
        </w:rPr>
        <w:t xml:space="preserve"> </w:t>
      </w:r>
    </w:p>
    <w:p w14:paraId="5A9DE113" w14:textId="77777777" w:rsidR="009C1CEB" w:rsidRDefault="009C1CEB"/>
    <w:sectPr w:rsidR="009C1CE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Omid Ghiyasian" w:date="2016-06-19T17:15:00Z" w:initials="OG">
    <w:p w14:paraId="22EE76EC" w14:textId="77777777" w:rsidR="005263A3" w:rsidRDefault="005263A3">
      <w:pPr>
        <w:pStyle w:val="CommentText"/>
      </w:pPr>
      <w:r>
        <w:rPr>
          <w:rStyle w:val="CommentReference"/>
        </w:rPr>
        <w:annotationRef/>
      </w:r>
      <w:r>
        <w:t>There are actually some good websites, such as Khan Academy. If we are going to mention the bad ones, we should also mention the good ones and why we are trying to adapt their style. Try and explain what UPOD will aim to achieve. Also it is a very blunt statement to say that physics students have difficulty finding physics information, because they don’t really. There are a lot of resources out there for every topic.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EE76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707E9"/>
    <w:multiLevelType w:val="multilevel"/>
    <w:tmpl w:val="696CB238"/>
    <w:lvl w:ilvl="0">
      <w:start w:val="1"/>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mid Ghiyasian">
    <w15:presenceInfo w15:providerId="Windows Live" w15:userId="cab93b8b1e05a3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29"/>
    <w:rsid w:val="005263A3"/>
    <w:rsid w:val="00677C71"/>
    <w:rsid w:val="009C1CEB"/>
    <w:rsid w:val="00A724A6"/>
    <w:rsid w:val="00EB66E8"/>
    <w:rsid w:val="00F35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36619"/>
  <w15:chartTrackingRefBased/>
  <w15:docId w15:val="{3F854E05-44B2-45AC-97BC-81089E19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35329"/>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rsid w:val="00F35329"/>
    <w:pPr>
      <w:keepNext/>
      <w:keepLines/>
      <w:spacing w:before="480" w:after="240"/>
      <w:outlineLvl w:val="0"/>
    </w:pPr>
    <w:rPr>
      <w:b/>
      <w:sz w:val="36"/>
      <w:szCs w:val="36"/>
    </w:rPr>
  </w:style>
  <w:style w:type="paragraph" w:styleId="Heading2">
    <w:name w:val="heading 2"/>
    <w:basedOn w:val="Normal"/>
    <w:next w:val="Normal"/>
    <w:link w:val="Heading2Char"/>
    <w:rsid w:val="00F35329"/>
    <w:pPr>
      <w:keepNext/>
      <w:keepLines/>
      <w:spacing w:before="280" w:after="28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5329"/>
    <w:rPr>
      <w:rFonts w:ascii="Times New Roman" w:eastAsia="Times New Roman" w:hAnsi="Times New Roman" w:cs="Times New Roman"/>
      <w:b/>
      <w:color w:val="000000"/>
      <w:sz w:val="36"/>
      <w:szCs w:val="36"/>
    </w:rPr>
  </w:style>
  <w:style w:type="character" w:customStyle="1" w:styleId="Heading2Char">
    <w:name w:val="Heading 2 Char"/>
    <w:basedOn w:val="DefaultParagraphFont"/>
    <w:link w:val="Heading2"/>
    <w:rsid w:val="00F35329"/>
    <w:rPr>
      <w:rFonts w:ascii="Times New Roman" w:eastAsia="Times New Roman" w:hAnsi="Times New Roman" w:cs="Times New Roman"/>
      <w:b/>
      <w:color w:val="000000"/>
      <w:sz w:val="28"/>
      <w:szCs w:val="28"/>
    </w:rPr>
  </w:style>
  <w:style w:type="paragraph" w:styleId="Title">
    <w:name w:val="Title"/>
    <w:basedOn w:val="Normal"/>
    <w:next w:val="Normal"/>
    <w:link w:val="TitleChar"/>
    <w:rsid w:val="00F35329"/>
    <w:pPr>
      <w:keepNext/>
      <w:keepLines/>
      <w:spacing w:before="240" w:after="720"/>
      <w:jc w:val="right"/>
    </w:pPr>
    <w:rPr>
      <w:rFonts w:ascii="Arial" w:eastAsia="Arial" w:hAnsi="Arial" w:cs="Arial"/>
      <w:b/>
      <w:sz w:val="64"/>
      <w:szCs w:val="64"/>
    </w:rPr>
  </w:style>
  <w:style w:type="character" w:customStyle="1" w:styleId="TitleChar">
    <w:name w:val="Title Char"/>
    <w:basedOn w:val="DefaultParagraphFont"/>
    <w:link w:val="Title"/>
    <w:rsid w:val="00F35329"/>
    <w:rPr>
      <w:rFonts w:ascii="Arial" w:eastAsia="Arial" w:hAnsi="Arial" w:cs="Arial"/>
      <w:b/>
      <w:color w:val="000000"/>
      <w:sz w:val="64"/>
      <w:szCs w:val="64"/>
    </w:rPr>
  </w:style>
  <w:style w:type="paragraph" w:styleId="TOC1">
    <w:name w:val="toc 1"/>
    <w:basedOn w:val="Normal"/>
    <w:next w:val="Normal"/>
    <w:autoRedefine/>
    <w:uiPriority w:val="39"/>
    <w:unhideWhenUsed/>
    <w:rsid w:val="00F35329"/>
    <w:pPr>
      <w:spacing w:after="100"/>
    </w:pPr>
  </w:style>
  <w:style w:type="paragraph" w:styleId="TOC2">
    <w:name w:val="toc 2"/>
    <w:basedOn w:val="Normal"/>
    <w:next w:val="Normal"/>
    <w:autoRedefine/>
    <w:uiPriority w:val="39"/>
    <w:unhideWhenUsed/>
    <w:rsid w:val="00F35329"/>
    <w:pPr>
      <w:spacing w:after="100"/>
      <w:ind w:left="240"/>
    </w:pPr>
  </w:style>
  <w:style w:type="character" w:styleId="Hyperlink">
    <w:name w:val="Hyperlink"/>
    <w:basedOn w:val="DefaultParagraphFont"/>
    <w:uiPriority w:val="99"/>
    <w:unhideWhenUsed/>
    <w:rsid w:val="00F35329"/>
    <w:rPr>
      <w:color w:val="0563C1" w:themeColor="hyperlink"/>
      <w:u w:val="single"/>
    </w:rPr>
  </w:style>
  <w:style w:type="character" w:styleId="CommentReference">
    <w:name w:val="annotation reference"/>
    <w:basedOn w:val="DefaultParagraphFont"/>
    <w:uiPriority w:val="99"/>
    <w:semiHidden/>
    <w:unhideWhenUsed/>
    <w:rsid w:val="005263A3"/>
    <w:rPr>
      <w:sz w:val="16"/>
      <w:szCs w:val="16"/>
    </w:rPr>
  </w:style>
  <w:style w:type="paragraph" w:styleId="CommentText">
    <w:name w:val="annotation text"/>
    <w:basedOn w:val="Normal"/>
    <w:link w:val="CommentTextChar"/>
    <w:uiPriority w:val="99"/>
    <w:semiHidden/>
    <w:unhideWhenUsed/>
    <w:rsid w:val="005263A3"/>
    <w:rPr>
      <w:sz w:val="20"/>
      <w:szCs w:val="20"/>
    </w:rPr>
  </w:style>
  <w:style w:type="character" w:customStyle="1" w:styleId="CommentTextChar">
    <w:name w:val="Comment Text Char"/>
    <w:basedOn w:val="DefaultParagraphFont"/>
    <w:link w:val="CommentText"/>
    <w:uiPriority w:val="99"/>
    <w:semiHidden/>
    <w:rsid w:val="005263A3"/>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263A3"/>
    <w:rPr>
      <w:b/>
      <w:bCs/>
    </w:rPr>
  </w:style>
  <w:style w:type="character" w:customStyle="1" w:styleId="CommentSubjectChar">
    <w:name w:val="Comment Subject Char"/>
    <w:basedOn w:val="CommentTextChar"/>
    <w:link w:val="CommentSubject"/>
    <w:uiPriority w:val="99"/>
    <w:semiHidden/>
    <w:rsid w:val="005263A3"/>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5263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3A3"/>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West</dc:creator>
  <cp:keywords/>
  <dc:description/>
  <cp:lastModifiedBy>Omid Ghiyasian</cp:lastModifiedBy>
  <cp:revision>2</cp:revision>
  <dcterms:created xsi:type="dcterms:W3CDTF">2016-06-19T21:21:00Z</dcterms:created>
  <dcterms:modified xsi:type="dcterms:W3CDTF">2016-06-19T21:21:00Z</dcterms:modified>
</cp:coreProperties>
</file>