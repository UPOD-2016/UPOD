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A24090" w14:textId="77777777" w:rsidR="00F167D8" w:rsidRDefault="00B90FAE">
      <w:pPr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Software Requirements Specification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for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UPOD - Graphics/Animation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Version 0.2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Prepared by Jeffrey Chung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Wilfrid Laurier University, CP317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June 17, 2016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</w:p>
    <w:p w14:paraId="4F939A25" w14:textId="77777777" w:rsidR="00F167D8" w:rsidRDefault="00F167D8"/>
    <w:p w14:paraId="6C8D625E" w14:textId="77777777" w:rsidR="00F167D8" w:rsidRDefault="00F167D8"/>
    <w:p w14:paraId="0703A3B1" w14:textId="77777777" w:rsidR="00F167D8" w:rsidRDefault="00F167D8"/>
    <w:p w14:paraId="31AB7460" w14:textId="77777777" w:rsidR="00F167D8" w:rsidRDefault="00F167D8"/>
    <w:p w14:paraId="199C4DC3" w14:textId="77777777" w:rsidR="00F167D8" w:rsidRDefault="00F167D8"/>
    <w:p w14:paraId="1C5FDEE0" w14:textId="77777777" w:rsidR="00F167D8" w:rsidRDefault="00F167D8"/>
    <w:p w14:paraId="24F5F139" w14:textId="77777777" w:rsidR="00F167D8" w:rsidRDefault="00F167D8"/>
    <w:p w14:paraId="0A33D3E1" w14:textId="433566AF" w:rsidR="00F167D8" w:rsidRDefault="00FC7033">
      <w:ins w:id="0" w:author="Omid Ghiyasian" w:date="2016-06-19T17:21:00Z">
        <w:r>
          <w:t xml:space="preserve">SQA Feedback by Omid </w:t>
        </w:r>
        <w:bookmarkStart w:id="1" w:name="_GoBack"/>
        <w:bookmarkEnd w:id="1"/>
        <w:r>
          <w:t>Ghiyasian on 19/06/2016</w:t>
        </w:r>
      </w:ins>
    </w:p>
    <w:p w14:paraId="01540CC0" w14:textId="77777777" w:rsidR="00F167D8" w:rsidRDefault="004604A8">
      <w:ins w:id="2" w:author="Omid Ghiyasian" w:date="2016-06-19T16:58:00Z">
        <w:r>
          <w:t xml:space="preserve">NOTE: Please use the formatting of the other SRS documents. </w:t>
        </w:r>
      </w:ins>
      <w:ins w:id="3" w:author="Omid Ghiyasian" w:date="2016-06-19T16:59:00Z">
        <w:r>
          <w:t>You also need to track who has made changes to the document.</w:t>
        </w:r>
      </w:ins>
    </w:p>
    <w:p w14:paraId="1079C319" w14:textId="77777777" w:rsidR="00F167D8" w:rsidRDefault="00F167D8"/>
    <w:p w14:paraId="2A3E430B" w14:textId="77777777" w:rsidR="00F167D8" w:rsidRDefault="00F167D8"/>
    <w:p w14:paraId="319EBB60" w14:textId="77777777" w:rsidR="00F167D8" w:rsidRDefault="00F167D8"/>
    <w:p w14:paraId="318720D0" w14:textId="77777777" w:rsidR="009B1504" w:rsidRDefault="009B1504"/>
    <w:p w14:paraId="28029FF9" w14:textId="77777777" w:rsidR="00F167D8" w:rsidRDefault="00B90FAE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Introduction</w:t>
      </w:r>
    </w:p>
    <w:p w14:paraId="07BFCB78" w14:textId="77777777" w:rsidR="00F167D8" w:rsidRDefault="00B90FA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Scope</w:t>
      </w:r>
    </w:p>
    <w:p w14:paraId="63ED78AC" w14:textId="77777777"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UPOD Graphics/Animation group will create the Animations and interactive diagrams with SVG which will allow the user to gain a better understanding of Physics concepts through interactive diagrams. We are hoping to create 5-15 animations touching on each of the physics categories in UPOD. The specific diagrams to be animated will be on decided in tandem with the Physics Research group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" w:author="Omid Ghiyasian" w:date="2016-06-19T17:00:00Z">
        <w:r w:rsidR="00E9259B" w:rsidDel="004604A8">
          <w:rPr>
            <w:rFonts w:ascii="Times New Roman" w:eastAsia="Times New Roman" w:hAnsi="Times New Roman" w:cs="Times New Roman"/>
            <w:sz w:val="24"/>
            <w:szCs w:val="24"/>
          </w:rPr>
          <w:delText>Mainly in charge of the Physics diagrams and animations.</w:delText>
        </w:r>
      </w:del>
    </w:p>
    <w:p w14:paraId="283B37EA" w14:textId="77777777" w:rsidR="00F167D8" w:rsidRDefault="00F167D8">
      <w:pPr>
        <w:ind w:firstLine="720"/>
      </w:pPr>
    </w:p>
    <w:p w14:paraId="02DCCA8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Definitions, acronyms, and abbreviations</w:t>
      </w:r>
    </w:p>
    <w:p w14:paraId="6B5156B5" w14:textId="77777777" w:rsidR="00F167D8" w:rsidRDefault="00B90FAE" w:rsidP="009B1504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 the equation or physics concept illustrated</w:t>
      </w:r>
    </w:p>
    <w:p w14:paraId="2A783F2A" w14:textId="77777777" w:rsidR="00F167D8" w:rsidRDefault="00B90FAE" w:rsidP="009B1504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Sliders, buttons, and other UI elements to interact with the model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Objects to reflect inputs and demonstrate the concepts</w:t>
      </w:r>
    </w:p>
    <w:p w14:paraId="621BFDE8" w14:textId="77777777" w:rsidR="00F167D8" w:rsidRDefault="009B1504" w:rsidP="009B1504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0FAE">
        <w:rPr>
          <w:rFonts w:ascii="Times New Roman" w:eastAsia="Times New Roman" w:hAnsi="Times New Roman" w:cs="Times New Roman"/>
          <w:sz w:val="24"/>
          <w:szCs w:val="24"/>
        </w:rPr>
        <w:t>Controller (MVC):</w:t>
      </w:r>
      <w:ins w:id="5" w:author="Omid Ghiyasian" w:date="2016-06-19T17:01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B90FAE">
        <w:rPr>
          <w:rFonts w:ascii="Times New Roman" w:eastAsia="Times New Roman" w:hAnsi="Times New Roman" w:cs="Times New Roman"/>
          <w:sz w:val="24"/>
          <w:szCs w:val="24"/>
        </w:rPr>
        <w:t>Liases and controls the view to reflect the model</w:t>
      </w:r>
    </w:p>
    <w:p w14:paraId="66E88A57" w14:textId="77777777" w:rsidR="00F167D8" w:rsidRDefault="00F167D8">
      <w:pPr>
        <w:spacing w:after="0"/>
      </w:pPr>
    </w:p>
    <w:p w14:paraId="02101C60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3F1D5083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IEEE Std 610.12-1990, IEEE Standard for Software Project Management Plans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http://bohr.wlu.ca/cp317/notes/IEEE_830.pdf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68FED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WLU CP317 Class of Spring 2013: Pong Tracker used as Example</w:t>
      </w:r>
    </w:p>
    <w:p w14:paraId="2AEC5BE1" w14:textId="77777777" w:rsidR="00F167D8" w:rsidRDefault="00F167D8">
      <w:pPr>
        <w:spacing w:after="0"/>
        <w:ind w:left="720"/>
      </w:pPr>
    </w:p>
    <w:p w14:paraId="488D85FA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</w:p>
    <w:p w14:paraId="7859AD58" w14:textId="77777777" w:rsidR="00F167D8" w:rsidRDefault="00B90FAE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UPOD Graphics/Animation Requirement document outlines the following:</w:t>
      </w:r>
    </w:p>
    <w:p w14:paraId="235C0DE5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of the Graphics/Animation</w:t>
      </w:r>
    </w:p>
    <w:p w14:paraId="1D8DC6A9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User's interaction with the graphics/animations</w:t>
      </w:r>
    </w:p>
    <w:p w14:paraId="630B0B46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used </w:t>
      </w:r>
    </w:p>
    <w:p w14:paraId="39BC5A04" w14:textId="77777777" w:rsidR="00F167D8" w:rsidRDefault="00F167D8">
      <w:pPr>
        <w:spacing w:after="0"/>
      </w:pPr>
    </w:p>
    <w:p w14:paraId="09D62047" w14:textId="77777777" w:rsidR="00F167D8" w:rsidRDefault="00F167D8">
      <w:pPr>
        <w:spacing w:after="0"/>
      </w:pPr>
    </w:p>
    <w:p w14:paraId="76A0E894" w14:textId="77777777" w:rsidR="00F167D8" w:rsidRDefault="00F167D8">
      <w:pPr>
        <w:spacing w:after="0"/>
      </w:pPr>
    </w:p>
    <w:p w14:paraId="16077D17" w14:textId="77777777" w:rsidR="00F167D8" w:rsidRDefault="00F167D8">
      <w:pPr>
        <w:spacing w:after="0"/>
      </w:pPr>
    </w:p>
    <w:p w14:paraId="385690A1" w14:textId="77777777" w:rsidR="00F167D8" w:rsidRDefault="00F167D8">
      <w:pPr>
        <w:spacing w:after="0"/>
        <w:ind w:left="720"/>
      </w:pPr>
    </w:p>
    <w:p w14:paraId="6BF74FF2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Overall Description</w:t>
      </w:r>
    </w:p>
    <w:p w14:paraId="09C2E07E" w14:textId="77777777" w:rsidR="00F167D8" w:rsidRDefault="00F167D8">
      <w:pPr>
        <w:spacing w:after="0"/>
      </w:pPr>
    </w:p>
    <w:p w14:paraId="142AF2B4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Perspective</w:t>
      </w:r>
    </w:p>
    <w:p w14:paraId="4EADAE51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relates to the physics research due the fact information on what physics animations should be made and also what type of physics diagrams should be used. </w:t>
      </w:r>
    </w:p>
    <w:p w14:paraId="78054BD7" w14:textId="77777777" w:rsidR="00F167D8" w:rsidRDefault="00F167D8">
      <w:pPr>
        <w:spacing w:after="0"/>
        <w:ind w:left="720"/>
      </w:pPr>
    </w:p>
    <w:p w14:paraId="7E3B5EF4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System Interfaces</w:t>
      </w:r>
    </w:p>
    <w:p w14:paraId="46B6AD8D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Graphics and animations should be able to operate on the following browsers</w:t>
      </w:r>
    </w:p>
    <w:p w14:paraId="692CDE40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14:paraId="795729E5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Mozilla Firefox</w:t>
      </w:r>
    </w:p>
    <w:p w14:paraId="1FEF1E92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14:paraId="33747B91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14:paraId="16B529D1" w14:textId="77777777" w:rsidR="00F167D8" w:rsidRDefault="00F167D8">
      <w:pPr>
        <w:spacing w:after="0"/>
      </w:pPr>
    </w:p>
    <w:p w14:paraId="3F11FCFC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</w:p>
    <w:p w14:paraId="30232305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users should be able to use a mouse to interact with certain animations or diagrams on UPOD.</w:t>
      </w:r>
      <w:ins w:id="6" w:author="Omid Ghiyasian" w:date="2016-06-19T17:02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Note: If there are interactions such as putting in values, then the Keyboard is also something the user would interact with.</w:t>
        </w:r>
      </w:ins>
    </w:p>
    <w:p w14:paraId="4F0337A1" w14:textId="77777777" w:rsidR="00F167D8" w:rsidRDefault="00F167D8">
      <w:pPr>
        <w:spacing w:after="0"/>
        <w:ind w:left="1440"/>
      </w:pPr>
    </w:p>
    <w:p w14:paraId="4979F9E6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Interfaces</w:t>
      </w:r>
    </w:p>
    <w:p w14:paraId="6774C14C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Animations and graphics displaying the physics content will be created using </w:t>
      </w:r>
      <w:commentRangeStart w:id="7"/>
      <w:r>
        <w:rPr>
          <w:rFonts w:ascii="Times New Roman" w:eastAsia="Times New Roman" w:hAnsi="Times New Roman" w:cs="Times New Roman"/>
          <w:sz w:val="24"/>
          <w:szCs w:val="24"/>
        </w:rPr>
        <w:t>javascript SVG</w:t>
      </w:r>
      <w:commentRangeEnd w:id="7"/>
      <w:r w:rsidR="004604A8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86B29" w14:textId="77777777" w:rsidR="00F167D8" w:rsidRDefault="00F167D8">
      <w:pPr>
        <w:spacing w:after="0"/>
        <w:ind w:left="1440"/>
      </w:pPr>
    </w:p>
    <w:p w14:paraId="7AA3C29B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Interfaces</w:t>
      </w:r>
    </w:p>
    <w:p w14:paraId="776DB5C8" w14:textId="77777777" w:rsidR="00F167D8" w:rsidRDefault="00F167D8">
      <w:pPr>
        <w:spacing w:after="0"/>
        <w:ind w:left="1440"/>
      </w:pPr>
    </w:p>
    <w:p w14:paraId="46E3B510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in UPOD should be </w:t>
      </w:r>
      <w:del w:id="8" w:author="Omid Ghiyasian" w:date="2016-06-19T17:05:00Z">
        <w:r w:rsidDel="004604A8">
          <w:rPr>
            <w:rFonts w:ascii="Times New Roman" w:eastAsia="Times New Roman" w:hAnsi="Times New Roman" w:cs="Times New Roman"/>
            <w:sz w:val="24"/>
            <w:szCs w:val="24"/>
          </w:rPr>
          <w:delText xml:space="preserve">able to be used </w:delText>
        </w:r>
      </w:del>
      <w:ins w:id="9" w:author="Omid Ghiyasian" w:date="2016-06-19T17:05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portable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across </w:t>
      </w:r>
      <w:commentRangeStart w:id="10"/>
      <w:r>
        <w:rPr>
          <w:rFonts w:ascii="Times New Roman" w:eastAsia="Times New Roman" w:hAnsi="Times New Roman" w:cs="Times New Roman"/>
          <w:sz w:val="24"/>
          <w:szCs w:val="24"/>
        </w:rPr>
        <w:t>internet service providers.</w:t>
      </w:r>
      <w:commentRangeEnd w:id="10"/>
      <w:r w:rsidR="004604A8">
        <w:rPr>
          <w:rStyle w:val="CommentReference"/>
        </w:rPr>
        <w:commentReference w:id="10"/>
      </w:r>
      <w:ins w:id="11" w:author="Omid Ghiyasian" w:date="2016-06-19T17:06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&lt; browsers (platforms)?</w:t>
        </w:r>
      </w:ins>
    </w:p>
    <w:p w14:paraId="28A606F2" w14:textId="77777777" w:rsidR="00F167D8" w:rsidRDefault="00F167D8">
      <w:pPr>
        <w:spacing w:after="0"/>
        <w:ind w:left="1440"/>
      </w:pPr>
    </w:p>
    <w:p w14:paraId="04654D7B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Memory Constraints</w:t>
      </w:r>
    </w:p>
    <w:p w14:paraId="3D5A19D0" w14:textId="77777777" w:rsidR="00F167D8" w:rsidRDefault="00F167D8">
      <w:pPr>
        <w:spacing w:after="0"/>
        <w:ind w:left="1440"/>
      </w:pPr>
    </w:p>
    <w:p w14:paraId="449D07E5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Memory constraints should be expected while creating the graphics and animations. More information shall be added later.</w:t>
      </w:r>
    </w:p>
    <w:p w14:paraId="5744B308" w14:textId="77777777" w:rsidR="00F167D8" w:rsidRDefault="00F167D8">
      <w:pPr>
        <w:spacing w:after="0"/>
      </w:pPr>
    </w:p>
    <w:p w14:paraId="019527C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</w:p>
    <w:p w14:paraId="5222D587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must be added onto the site before the end of the 2016 spring term (July 26, 2016). Budget is $0 so any software used to create the graphics and animations must be free to use.</w:t>
      </w:r>
    </w:p>
    <w:p w14:paraId="1D6681A6" w14:textId="77777777" w:rsidR="00F167D8" w:rsidRDefault="00F167D8">
      <w:pPr>
        <w:spacing w:after="0"/>
        <w:ind w:left="720"/>
      </w:pPr>
    </w:p>
    <w:p w14:paraId="008887F0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Specific Requirements</w:t>
      </w:r>
    </w:p>
    <w:p w14:paraId="10D3B25F" w14:textId="77777777" w:rsidR="00F167D8" w:rsidRDefault="00F167D8">
      <w:pPr>
        <w:spacing w:after="0"/>
      </w:pPr>
    </w:p>
    <w:p w14:paraId="246E9220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External Interfaces</w:t>
      </w:r>
    </w:p>
    <w:p w14:paraId="40E889AA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Different javascript SVG animation libraries are being researched.</w:t>
      </w:r>
    </w:p>
    <w:p w14:paraId="33F60B26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14:paraId="01167E6F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Graphics and animations to be included on the UPOD web interface.</w:t>
      </w:r>
    </w:p>
    <w:p w14:paraId="56FD22B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Requirements</w:t>
      </w:r>
    </w:p>
    <w:p w14:paraId="4828CD3F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Graphics and animations should be able to be seen and be </w:t>
      </w:r>
      <w:del w:id="12" w:author="Omid Ghiyasian" w:date="2016-06-19T17:07:00Z">
        <w:r w:rsidDel="0031055F">
          <w:rPr>
            <w:rFonts w:ascii="Times New Roman" w:eastAsia="Times New Roman" w:hAnsi="Times New Roman" w:cs="Times New Roman"/>
            <w:sz w:val="24"/>
            <w:szCs w:val="24"/>
          </w:rPr>
          <w:delText>interactable</w:delText>
        </w:r>
      </w:del>
      <w:ins w:id="13" w:author="Omid Ghiyasian" w:date="2016-06-19T17:07:00Z">
        <w:r w:rsidR="0031055F">
          <w:rPr>
            <w:rFonts w:ascii="Times New Roman" w:eastAsia="Times New Roman" w:hAnsi="Times New Roman" w:cs="Times New Roman"/>
            <w:sz w:val="24"/>
            <w:szCs w:val="24"/>
          </w:rPr>
          <w:t>intractable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on different browsers. More detail will be added.</w:t>
      </w:r>
    </w:p>
    <w:p w14:paraId="6056D33C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Logical Database Requirements</w:t>
      </w:r>
    </w:p>
    <w:p w14:paraId="7DF28D78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All physics content and graphics will be stored on a relational database.</w:t>
      </w:r>
    </w:p>
    <w:p w14:paraId="5D2A2B47" w14:textId="77777777" w:rsidR="00F167D8" w:rsidRDefault="00F167D8">
      <w:pPr>
        <w:spacing w:after="0"/>
      </w:pPr>
    </w:p>
    <w:p w14:paraId="35CB3835" w14:textId="77777777" w:rsidR="00E9259B" w:rsidRPr="00E9259B" w:rsidRDefault="00B90FAE" w:rsidP="00E9259B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System Attributes</w:t>
      </w:r>
    </w:p>
    <w:p w14:paraId="503814EE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Reliability</w:t>
      </w:r>
    </w:p>
    <w:p w14:paraId="1287D9D6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are expected to be used permanently in the site. Maintenance should be expected and be announced before hand making UPOD unavailable.</w:t>
      </w:r>
    </w:p>
    <w:p w14:paraId="00BCA563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Availability</w:t>
      </w:r>
    </w:p>
    <w:p w14:paraId="602174BF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Software used to create Graphics and Animations must be supported across the previously listed browsers.</w:t>
      </w:r>
    </w:p>
    <w:p w14:paraId="7E889C8D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</w:t>
      </w:r>
    </w:p>
    <w:p w14:paraId="59EAB85E" w14:textId="77777777" w:rsidR="00F167D8" w:rsidRDefault="00B90FAE">
      <w:pPr>
        <w:spacing w:after="0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Graphics and animations on UPOD are free to use for all and therefore are no   major security constraints. </w:t>
      </w:r>
    </w:p>
    <w:p w14:paraId="1CAFE4C3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Maintainability</w:t>
      </w:r>
    </w:p>
    <w:p w14:paraId="22E7D4EC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should be coded to standard protocols and should be well documented in order for future maintenance. UPOD is to be assumed available for the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future;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having a set of individuals in charge of maintenance will not be constant.</w:t>
      </w:r>
    </w:p>
    <w:p w14:paraId="32E03189" w14:textId="77777777" w:rsidR="00E9259B" w:rsidRPr="00E9259B" w:rsidRDefault="00B90FAE" w:rsidP="00E9259B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Portability</w:t>
      </w:r>
    </w:p>
    <w:p w14:paraId="5DD91967" w14:textId="77777777" w:rsidR="00E9259B" w:rsidRDefault="00B90FAE" w:rsidP="00E9259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will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software. Any new software to be installed on hopper will be communicated to David Brown once they are identified and validated.</w:t>
      </w:r>
    </w:p>
    <w:p w14:paraId="6CB06CF1" w14:textId="77777777" w:rsidR="00E9259B" w:rsidRDefault="00E9259B">
      <w:pPr>
        <w:spacing w:after="0"/>
        <w:ind w:left="1440"/>
      </w:pPr>
    </w:p>
    <w:p w14:paraId="4750424D" w14:textId="77777777" w:rsidR="00F167D8" w:rsidRDefault="00F167D8">
      <w:pPr>
        <w:spacing w:after="0"/>
        <w:ind w:left="1440"/>
      </w:pPr>
    </w:p>
    <w:p w14:paraId="6D0C5B69" w14:textId="77777777" w:rsidR="00F167D8" w:rsidRDefault="00F167D8">
      <w:pPr>
        <w:spacing w:after="0"/>
        <w:ind w:left="1440"/>
      </w:pPr>
    </w:p>
    <w:p w14:paraId="0E1BCA60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Supporting Information</w:t>
      </w:r>
    </w:p>
    <w:p w14:paraId="5B2F88D5" w14:textId="77777777"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More information on other aspects of UPOD can be found on the other requirement documents:</w:t>
      </w:r>
    </w:p>
    <w:p w14:paraId="49A149EA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</w:t>
      </w:r>
    </w:p>
    <w:p w14:paraId="4B9D7D7C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database</w:t>
      </w:r>
    </w:p>
    <w:p w14:paraId="73E3D1F7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Physics Content</w:t>
      </w:r>
    </w:p>
    <w:p w14:paraId="05FADB5B" w14:textId="77777777" w:rsidR="00F167D8" w:rsidRDefault="00F167D8"/>
    <w:p w14:paraId="03BDF7D2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D8EAE3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ab/>
      </w:r>
      <w:r>
        <w:tab/>
      </w:r>
    </w:p>
    <w:p w14:paraId="01B7D7C4" w14:textId="77777777" w:rsidR="00F167D8" w:rsidRDefault="00B90FAE">
      <w:r>
        <w:lastRenderedPageBreak/>
        <w:tab/>
      </w:r>
    </w:p>
    <w:sectPr w:rsidR="00F167D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Omid Ghiyasian" w:date="2016-06-19T17:04:00Z" w:initials="OG">
    <w:p w14:paraId="34A41895" w14:textId="77777777" w:rsidR="004604A8" w:rsidRDefault="004604A8">
      <w:pPr>
        <w:pStyle w:val="CommentText"/>
      </w:pPr>
      <w:r>
        <w:rPr>
          <w:rStyle w:val="CommentReference"/>
        </w:rPr>
        <w:annotationRef/>
      </w:r>
      <w:r>
        <w:t>There should be a description in the Acronyms section for SVG</w:t>
      </w:r>
    </w:p>
  </w:comment>
  <w:comment w:id="10" w:author="Omid Ghiyasian" w:date="2016-06-19T17:05:00Z" w:initials="OG">
    <w:p w14:paraId="164FED01" w14:textId="77777777" w:rsidR="004604A8" w:rsidRDefault="004604A8">
      <w:pPr>
        <w:pStyle w:val="CommentText"/>
      </w:pPr>
      <w:r>
        <w:rPr>
          <w:rStyle w:val="CommentReference"/>
        </w:rPr>
        <w:annotationRef/>
      </w:r>
      <w:r>
        <w:t>Did you mean platforms such as safari, firefox, chrome, etc? I find it hard to understand why the ISP makes a difference whether you would be able to use graphics and animation.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A41895" w15:done="0"/>
  <w15:commentEx w15:paraId="164FED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E53BB"/>
    <w:multiLevelType w:val="multilevel"/>
    <w:tmpl w:val="0792B86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3F5B4847"/>
    <w:multiLevelType w:val="multilevel"/>
    <w:tmpl w:val="32100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5B022DDE"/>
    <w:multiLevelType w:val="multilevel"/>
    <w:tmpl w:val="9244C9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F0E72B0"/>
    <w:multiLevelType w:val="multilevel"/>
    <w:tmpl w:val="4E2414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3FB41D1"/>
    <w:multiLevelType w:val="multilevel"/>
    <w:tmpl w:val="610435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id Ghiyasian">
    <w15:presenceInfo w15:providerId="Windows Live" w15:userId="cab93b8b1e05a3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D8"/>
    <w:rsid w:val="0031055F"/>
    <w:rsid w:val="004604A8"/>
    <w:rsid w:val="006334D6"/>
    <w:rsid w:val="009B1504"/>
    <w:rsid w:val="00B90FAE"/>
    <w:rsid w:val="00E9259B"/>
    <w:rsid w:val="00F167D8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9F5"/>
  <w15:docId w15:val="{2F44B9B3-2632-4F5E-A947-A41F639D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6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4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bohr.wlu.ca/cp317/notes/IEEE_830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 Ghiyasian</dc:creator>
  <cp:lastModifiedBy>Omid Ghiyasian</cp:lastModifiedBy>
  <cp:revision>3</cp:revision>
  <dcterms:created xsi:type="dcterms:W3CDTF">2016-06-19T21:08:00Z</dcterms:created>
  <dcterms:modified xsi:type="dcterms:W3CDTF">2016-06-19T21:21:00Z</dcterms:modified>
</cp:coreProperties>
</file>